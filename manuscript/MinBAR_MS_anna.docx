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BE120" w14:textId="77777777" w:rsidR="007A6E1F" w:rsidRDefault="00E36CB3">
      <w:pPr>
        <w:pStyle w:val="Ttulo"/>
      </w:pPr>
      <w:r>
        <w:t>DETERMINING THE MINIMAL BACKGROUND AREA FOR SPECIES DISTRIBUTION MODELS: MinBAR PACKAGE</w:t>
      </w:r>
    </w:p>
    <w:p w14:paraId="53A87066" w14:textId="77777777" w:rsidR="007A6E1F" w:rsidRDefault="00E36CB3">
      <w:pPr>
        <w:pStyle w:val="Author"/>
      </w:pPr>
      <w:r>
        <w:t>Xavier Rotllan-Puig &amp; Anna Traveset(??)</w:t>
      </w:r>
    </w:p>
    <w:p w14:paraId="7FECE8D8" w14:textId="77777777" w:rsidR="007A6E1F" w:rsidRDefault="00E36CB3">
      <w:pPr>
        <w:pStyle w:val="Ttulo1"/>
      </w:pPr>
      <w:bookmarkStart w:id="0" w:name="abstract"/>
      <w:bookmarkEnd w:id="0"/>
      <w:r>
        <w:t>Abstract</w:t>
      </w:r>
    </w:p>
    <w:p w14:paraId="3EADA6F9" w14:textId="77777777" w:rsidR="007A6E1F" w:rsidRDefault="00E36CB3">
      <w:pPr>
        <w:pStyle w:val="Compact"/>
        <w:numPr>
          <w:ilvl w:val="0"/>
          <w:numId w:val="9"/>
        </w:numPr>
      </w:pPr>
      <w:r>
        <w:t>One of the crucial choices when modelling species distributions using pseudo-absences approaches is the delineation of the background area to fit the model. We hypothesise that there is a minimum background area around the centre of the species distribution that characterizes well enough the range of environmental conditions needed by the species to survive. Thus, fitting the model within this area should be the optimal solution in terms of both quality of the model and execution time.</w:t>
      </w:r>
    </w:p>
    <w:p w14:paraId="26EB65B7" w14:textId="77777777" w:rsidR="007A6E1F" w:rsidRDefault="00E36CB3">
      <w:pPr>
        <w:pStyle w:val="Compact"/>
        <w:numPr>
          <w:ilvl w:val="0"/>
          <w:numId w:val="9"/>
        </w:numPr>
      </w:pPr>
      <w:r>
        <w:t>MinBAR is an R package that calculates the optimal background area. The version 1.0.0 is implemented for MaxEnt and uses Boyce Index as a metric</w:t>
      </w:r>
      <w:del w:id="1" w:author="Anna Traveset" w:date="2019-02-23T17:52:00Z">
        <w:r w:rsidDel="00E36CB3">
          <w:delText>s</w:delText>
        </w:r>
      </w:del>
      <w:r>
        <w:t xml:space="preserve"> to assess models performance.</w:t>
      </w:r>
    </w:p>
    <w:p w14:paraId="2FA9ED5B" w14:textId="77777777" w:rsidR="007A6E1F" w:rsidRDefault="00E36CB3">
      <w:pPr>
        <w:pStyle w:val="Compact"/>
        <w:numPr>
          <w:ilvl w:val="0"/>
          <w:numId w:val="9"/>
        </w:numPr>
      </w:pPr>
      <w:r>
        <w:t>Two case studies are presented to assess the hypothesis and to illustrate the package.</w:t>
      </w:r>
    </w:p>
    <w:p w14:paraId="250387AA" w14:textId="77777777" w:rsidR="007A6E1F" w:rsidRDefault="00E36CB3">
      <w:pPr>
        <w:pStyle w:val="Compact"/>
        <w:numPr>
          <w:ilvl w:val="0"/>
          <w:numId w:val="9"/>
        </w:numPr>
      </w:pPr>
      <w:r>
        <w:t>Partial models trained with part of the species distribution often perform better than those fitted on the entire extension. MinBAR is a versatile tool that helps modellers to objectively define the optimal solution.</w:t>
      </w:r>
    </w:p>
    <w:p w14:paraId="137842CD" w14:textId="77777777" w:rsidR="007A6E1F" w:rsidRDefault="00E36CB3">
      <w:pPr>
        <w:pStyle w:val="Ttulo1"/>
      </w:pPr>
      <w:bookmarkStart w:id="2" w:name="introduction"/>
      <w:bookmarkEnd w:id="2"/>
      <w:r>
        <w:t>Introduction</w:t>
      </w:r>
    </w:p>
    <w:p w14:paraId="07A7753D" w14:textId="77777777" w:rsidR="007A6E1F" w:rsidRDefault="00E36CB3">
      <w:pPr>
        <w:pStyle w:val="FirstParagraph"/>
      </w:pPr>
      <w:r>
        <w:t xml:space="preserve">Species distribution modelling (SDM) has become an essential tool in the fields of ecology and biodiversity conservation. Its popularity, among other reasons, is due to the ease of use of software such as MaxEnt (S. J. Phillips, Anderson, &amp; Schapire, 2006) or BIOMOD (Thuiller, Lafourcade, Engler, &amp; Araujo, 2009), but also because of the </w:t>
      </w:r>
      <w:r>
        <w:lastRenderedPageBreak/>
        <w:t>development of the R-programming community and the free availability of biodiversity data in public repositories like GBIF (</w:t>
      </w:r>
      <w:hyperlink r:id="rId8">
        <w:r>
          <w:rPr>
            <w:rStyle w:val="Hipervnculo"/>
          </w:rPr>
          <w:t>https://www.gbif.org/</w:t>
        </w:r>
      </w:hyperlink>
      <w:r>
        <w:t xml:space="preserve">). However, such data </w:t>
      </w:r>
      <w:del w:id="3" w:author="Anna Traveset" w:date="2019-02-23T20:02:00Z">
        <w:r w:rsidDel="00E36CB3">
          <w:delText xml:space="preserve">is </w:delText>
        </w:r>
      </w:del>
      <w:ins w:id="4" w:author="Anna Traveset" w:date="2019-02-23T20:02:00Z">
        <w:r>
          <w:t xml:space="preserve">are </w:t>
        </w:r>
      </w:ins>
      <w:r>
        <w:t xml:space="preserve">often limited to species presences </w:t>
      </w:r>
      <w:del w:id="5" w:author="Anna Traveset" w:date="2019-02-23T20:02:00Z">
        <w:r w:rsidDel="00E36CB3">
          <w:delText xml:space="preserve">only and </w:delText>
        </w:r>
      </w:del>
      <w:r>
        <w:t>with a lack of occurrences in poorly sampled areas</w:t>
      </w:r>
      <w:ins w:id="6" w:author="Anna Traveset" w:date="2019-02-23T20:04:00Z">
        <w:r>
          <w:t xml:space="preserve"> </w:t>
        </w:r>
        <w:commentRangeStart w:id="7"/>
        <w:r>
          <w:t>(i.e. pseudo-absences)</w:t>
        </w:r>
      </w:ins>
      <w:commentRangeEnd w:id="7"/>
      <w:ins w:id="8" w:author="Anna Traveset" w:date="2019-02-23T20:05:00Z">
        <w:r>
          <w:rPr>
            <w:rStyle w:val="Refdecomentario"/>
            <w:rFonts w:cstheme="minorBidi"/>
          </w:rPr>
          <w:commentReference w:id="7"/>
        </w:r>
      </w:ins>
      <w:r>
        <w:t>. These facts limit the use of some techniques or algorithms and force to make critical assumptions and choices, which introduce different levels of uncertainty to model predictions (Jarnevich et al., 2017).</w:t>
      </w:r>
    </w:p>
    <w:p w14:paraId="3E495291" w14:textId="04CFDE9A" w:rsidR="007A6E1F" w:rsidRDefault="00E36CB3">
      <w:pPr>
        <w:pStyle w:val="Textodecuerpo"/>
      </w:pPr>
      <w:r>
        <w:t xml:space="preserve">One of the crucial choices when using pseudo-absences approaches is the delineation of the background area to fit the model, also called “landscape of interest” or “study area” (Elith et al., 2011; Raes, 2012). </w:t>
      </w:r>
      <w:ins w:id="10" w:author="Anna Traveset" w:date="2019-02-23T20:07:00Z">
        <w:r>
          <w:t>Defining its extent, h</w:t>
        </w:r>
      </w:ins>
      <w:del w:id="11" w:author="Anna Traveset" w:date="2019-02-23T20:07:00Z">
        <w:r w:rsidDel="00E36CB3">
          <w:delText>H</w:delText>
        </w:r>
      </w:del>
      <w:r>
        <w:t xml:space="preserve">owever, </w:t>
      </w:r>
      <w:commentRangeStart w:id="12"/>
      <w:del w:id="13" w:author="Anna Traveset" w:date="2019-02-23T20:07:00Z">
        <w:r w:rsidDel="00E36CB3">
          <w:delText xml:space="preserve">it </w:delText>
        </w:r>
      </w:del>
      <w:r>
        <w:t xml:space="preserve">is not </w:t>
      </w:r>
      <w:ins w:id="14" w:author="Anna Traveset" w:date="2019-02-23T20:07:00Z">
        <w:r>
          <w:t>straightforward</w:t>
        </w:r>
        <w:commentRangeEnd w:id="12"/>
        <w:r>
          <w:rPr>
            <w:rStyle w:val="Refdecomentario"/>
          </w:rPr>
          <w:commentReference w:id="12"/>
        </w:r>
        <w:r>
          <w:t xml:space="preserve">. </w:t>
        </w:r>
      </w:ins>
      <w:del w:id="16" w:author="Anna Traveset" w:date="2019-02-23T20:07:00Z">
        <w:r w:rsidDel="00E36CB3">
          <w:delText xml:space="preserve">clear how to define its extent. </w:delText>
        </w:r>
      </w:del>
      <w:proofErr w:type="spellStart"/>
      <w:r>
        <w:t>Elith</w:t>
      </w:r>
      <w:proofErr w:type="spellEnd"/>
      <w:r>
        <w:t xml:space="preserve"> et al. (2011), for instance, </w:t>
      </w:r>
      <w:del w:id="17" w:author="Anna Traveset" w:date="2019-02-23T20:08:00Z">
        <w:r w:rsidDel="00E36CB3">
          <w:delText xml:space="preserve">said </w:delText>
        </w:r>
      </w:del>
      <w:ins w:id="18" w:author="Anna Traveset" w:date="2019-02-23T20:08:00Z">
        <w:r>
          <w:t xml:space="preserve">argued </w:t>
        </w:r>
      </w:ins>
      <w:r>
        <w:t xml:space="preserve">that it has to be defined by the ecologist and limited by geographic boundaries or by how far the species can </w:t>
      </w:r>
      <w:del w:id="19" w:author="Anna Traveset" w:date="2019-02-23T20:08:00Z">
        <w:r w:rsidDel="00E36CB3">
          <w:delText xml:space="preserve">be </w:delText>
        </w:r>
      </w:del>
      <w:r>
        <w:t>disperse</w:t>
      </w:r>
      <w:del w:id="20" w:author="Anna Traveset" w:date="2019-02-23T20:08:00Z">
        <w:r w:rsidDel="00E36CB3">
          <w:delText>d</w:delText>
        </w:r>
      </w:del>
      <w:r>
        <w:t xml:space="preserve">. </w:t>
      </w:r>
      <w:ins w:id="21" w:author="Anna Traveset" w:date="2019-02-23T20:09:00Z">
        <w:r>
          <w:t>More recently, o</w:t>
        </w:r>
      </w:ins>
      <w:del w:id="22" w:author="Anna Traveset" w:date="2019-02-23T20:09:00Z">
        <w:r w:rsidDel="00E36CB3">
          <w:delText>O</w:delText>
        </w:r>
      </w:del>
      <w:r>
        <w:t xml:space="preserve">ther authors </w:t>
      </w:r>
      <w:del w:id="23" w:author="Anna Traveset" w:date="2019-02-23T20:10:00Z">
        <w:r w:rsidDel="00E36CB3">
          <w:delText xml:space="preserve">also </w:delText>
        </w:r>
      </w:del>
      <w:ins w:id="24" w:author="Anna Traveset" w:date="2019-02-23T20:10:00Z">
        <w:r>
          <w:t xml:space="preserve">have </w:t>
        </w:r>
      </w:ins>
      <w:commentRangeStart w:id="25"/>
      <w:r>
        <w:t>included</w:t>
      </w:r>
      <w:commentRangeEnd w:id="25"/>
      <w:r>
        <w:rPr>
          <w:rStyle w:val="Refdecomentario"/>
        </w:rPr>
        <w:commentReference w:id="25"/>
      </w:r>
      <w:r>
        <w:t xml:space="preserve"> </w:t>
      </w:r>
      <w:del w:id="26" w:author="Anna Traveset" w:date="2019-02-23T20:10:00Z">
        <w:r w:rsidDel="00E36CB3">
          <w:delText xml:space="preserve">as constraints </w:delText>
        </w:r>
      </w:del>
      <w:r>
        <w:t xml:space="preserve">the interactions with other species or </w:t>
      </w:r>
      <w:ins w:id="27" w:author="Anna Traveset" w:date="2019-02-23T20:10:00Z">
        <w:r>
          <w:t xml:space="preserve">the </w:t>
        </w:r>
      </w:ins>
      <w:r>
        <w:t xml:space="preserve">sampling biases in the data set </w:t>
      </w:r>
      <w:ins w:id="28" w:author="Anna Traveset" w:date="2019-02-23T20:10:00Z">
        <w:r>
          <w:t xml:space="preserve">as constraints </w:t>
        </w:r>
      </w:ins>
      <w:r>
        <w:t>(</w:t>
      </w:r>
      <w:proofErr w:type="spellStart"/>
      <w:r>
        <w:t>Jarnevich</w:t>
      </w:r>
      <w:proofErr w:type="spellEnd"/>
      <w:r>
        <w:t xml:space="preserve"> et al., 2017). </w:t>
      </w:r>
      <w:ins w:id="29" w:author="Anna Traveset" w:date="2019-02-23T20:11:00Z">
        <w:r>
          <w:t xml:space="preserve">Yet, in many situations </w:t>
        </w:r>
      </w:ins>
      <w:del w:id="30" w:author="Anna Traveset" w:date="2019-02-23T20:11:00Z">
        <w:r w:rsidDel="00E36CB3">
          <w:delText xml:space="preserve">Despite that, there are still some situations in which </w:delText>
        </w:r>
      </w:del>
      <w:r>
        <w:t xml:space="preserve">it is difficult to </w:t>
      </w:r>
      <w:ins w:id="31" w:author="Anna Traveset" w:date="2019-02-23T20:12:00Z">
        <w:r>
          <w:t xml:space="preserve">accurately </w:t>
        </w:r>
      </w:ins>
      <w:r>
        <w:t xml:space="preserve">define </w:t>
      </w:r>
      <w:del w:id="32" w:author="Anna Traveset" w:date="2019-02-23T20:12:00Z">
        <w:r w:rsidDel="00E36CB3">
          <w:delText>exactly an</w:delText>
        </w:r>
      </w:del>
      <w:ins w:id="33" w:author="Anna Traveset" w:date="2019-02-23T20:12:00Z">
        <w:r>
          <w:t>a</w:t>
        </w:r>
      </w:ins>
      <w:r>
        <w:t xml:space="preserve"> </w:t>
      </w:r>
      <w:del w:id="34" w:author="Anna Traveset" w:date="2019-02-23T20:12:00Z">
        <w:r w:rsidDel="00E36CB3">
          <w:delText xml:space="preserve">accurate </w:delText>
        </w:r>
      </w:del>
      <w:r>
        <w:t xml:space="preserve">background area, </w:t>
      </w:r>
      <w:del w:id="35" w:author="Anna Traveset" w:date="2019-02-23T20:12:00Z">
        <w:r w:rsidDel="00823C23">
          <w:delText xml:space="preserve">often due </w:delText>
        </w:r>
      </w:del>
      <w:r>
        <w:t xml:space="preserve">either </w:t>
      </w:r>
      <w:ins w:id="36" w:author="Anna Traveset" w:date="2019-02-23T20:12:00Z">
        <w:r w:rsidR="00823C23">
          <w:t xml:space="preserve">owing </w:t>
        </w:r>
      </w:ins>
      <w:r>
        <w:t xml:space="preserve">to </w:t>
      </w:r>
      <w:del w:id="37" w:author="Anna Traveset" w:date="2019-02-23T20:12:00Z">
        <w:r w:rsidDel="00823C23">
          <w:delText xml:space="preserve">the </w:delText>
        </w:r>
      </w:del>
      <w:r>
        <w:t xml:space="preserve">limited knowledge of the species biology or to the lack of available data. In addition, </w:t>
      </w:r>
      <w:del w:id="38" w:author="Anna Traveset" w:date="2019-02-23T20:14:00Z">
        <w:r w:rsidDel="00823C23">
          <w:delText>it is also common that the study</w:delText>
        </w:r>
      </w:del>
      <w:ins w:id="39" w:author="Anna Traveset" w:date="2019-02-23T20:14:00Z">
        <w:r w:rsidR="00823C23">
          <w:t>studies are</w:t>
        </w:r>
      </w:ins>
      <w:del w:id="40" w:author="Anna Traveset" w:date="2019-02-23T20:14:00Z">
        <w:r w:rsidDel="00823C23">
          <w:delText xml:space="preserve"> is</w:delText>
        </w:r>
      </w:del>
      <w:r>
        <w:t xml:space="preserve"> </w:t>
      </w:r>
      <w:ins w:id="41" w:author="Anna Traveset" w:date="2019-02-23T20:14:00Z">
        <w:r w:rsidR="00823C23">
          <w:t xml:space="preserve">usually </w:t>
        </w:r>
      </w:ins>
      <w:commentRangeStart w:id="42"/>
      <w:r>
        <w:t xml:space="preserve">focused in </w:t>
      </w:r>
      <w:commentRangeEnd w:id="42"/>
      <w:r w:rsidR="00823C23">
        <w:rPr>
          <w:rStyle w:val="Refdecomentario"/>
        </w:rPr>
        <w:commentReference w:id="42"/>
      </w:r>
      <w:r>
        <w:t>a country or region</w:t>
      </w:r>
      <w:ins w:id="43" w:author="Anna Traveset" w:date="2019-02-23T20:13:00Z">
        <w:r w:rsidR="00823C23">
          <w:t xml:space="preserve"> and, t</w:t>
        </w:r>
      </w:ins>
      <w:del w:id="44" w:author="Anna Traveset" w:date="2019-02-23T20:13:00Z">
        <w:r w:rsidDel="00823C23">
          <w:delText>. T</w:delText>
        </w:r>
      </w:del>
      <w:r>
        <w:t>hen, the background area is constrained to an artificial or political boundary</w:t>
      </w:r>
      <w:ins w:id="45" w:author="Anna Traveset" w:date="2019-02-23T20:16:00Z">
        <w:r w:rsidR="009C6D29">
          <w:t xml:space="preserve"> despite </w:t>
        </w:r>
      </w:ins>
      <w:del w:id="46" w:author="Anna Traveset" w:date="2019-02-23T20:16:00Z">
        <w:r w:rsidDel="009C6D29">
          <w:delText xml:space="preserve">, although </w:delText>
        </w:r>
      </w:del>
      <w:r>
        <w:t xml:space="preserve">the species distribution might be wider (El-Gabbas &amp; Dormann, 2018). Finally, another </w:t>
      </w:r>
      <w:del w:id="47" w:author="Anna Traveset" w:date="2019-02-23T20:17:00Z">
        <w:r w:rsidDel="009C6D29">
          <w:delText>difficult situation</w:delText>
        </w:r>
      </w:del>
      <w:ins w:id="48" w:author="Anna Traveset" w:date="2019-02-23T20:17:00Z">
        <w:r w:rsidR="009C6D29">
          <w:t>limitation may appear</w:t>
        </w:r>
      </w:ins>
      <w:del w:id="49" w:author="Anna Traveset" w:date="2019-02-23T20:17:00Z">
        <w:r w:rsidDel="009C6D29">
          <w:delText xml:space="preserve"> is</w:delText>
        </w:r>
      </w:del>
      <w:r>
        <w:t xml:space="preserve"> when the extent of the species is so </w:t>
      </w:r>
      <w:del w:id="50" w:author="Anna Traveset" w:date="2019-02-23T20:17:00Z">
        <w:r w:rsidDel="009C6D29">
          <w:delText xml:space="preserve">big </w:delText>
        </w:r>
      </w:del>
      <w:ins w:id="51" w:author="Anna Traveset" w:date="2019-02-23T20:17:00Z">
        <w:r w:rsidR="009C6D29">
          <w:t xml:space="preserve">large </w:t>
        </w:r>
      </w:ins>
      <w:r>
        <w:t xml:space="preserve">that </w:t>
      </w:r>
      <w:ins w:id="52" w:author="Anna Traveset" w:date="2019-02-23T20:17:00Z">
        <w:r w:rsidR="009C6D29">
          <w:t xml:space="preserve">it </w:t>
        </w:r>
      </w:ins>
      <w:r>
        <w:t xml:space="preserve">makes computations to fit the model and generate predictions highly </w:t>
      </w:r>
      <w:proofErr w:type="gramStart"/>
      <w:r>
        <w:t>resource-demanding</w:t>
      </w:r>
      <w:proofErr w:type="gramEnd"/>
      <w:r>
        <w:t xml:space="preserve"> and time-consuming. These limitations are particularly important when the study encompasses a </w:t>
      </w:r>
      <w:del w:id="53" w:author="Anna Traveset" w:date="2019-02-23T20:18:00Z">
        <w:r w:rsidDel="009C6D29">
          <w:delText xml:space="preserve">big </w:delText>
        </w:r>
      </w:del>
      <w:ins w:id="54" w:author="Anna Traveset" w:date="2019-02-23T20:18:00Z">
        <w:r w:rsidR="009C6D29">
          <w:t xml:space="preserve">high </w:t>
        </w:r>
      </w:ins>
      <w:r>
        <w:t>number of species with a large geographic</w:t>
      </w:r>
      <w:ins w:id="55" w:author="Anna Traveset" w:date="2019-02-23T20:18:00Z">
        <w:r w:rsidR="009C6D29">
          <w:t>al</w:t>
        </w:r>
      </w:ins>
      <w:r>
        <w:t xml:space="preserve"> range. Any of these situations usually lead to fit partial models, which might or might not </w:t>
      </w:r>
      <w:commentRangeStart w:id="56"/>
      <w:r>
        <w:t>suppose</w:t>
      </w:r>
      <w:commentRangeEnd w:id="56"/>
      <w:r w:rsidR="009C6D29">
        <w:rPr>
          <w:rStyle w:val="Refdecomentario"/>
        </w:rPr>
        <w:commentReference w:id="56"/>
      </w:r>
      <w:r>
        <w:t xml:space="preserve"> a reduction of model performance (El-Gabbas &amp; Dormann, 2018).</w:t>
      </w:r>
    </w:p>
    <w:p w14:paraId="1DF1615D" w14:textId="23D1CED5" w:rsidR="007A6E1F" w:rsidRDefault="009C6D29">
      <w:pPr>
        <w:pStyle w:val="Textodecuerpo"/>
      </w:pPr>
      <w:ins w:id="57" w:author="Anna Traveset" w:date="2019-02-23T20:20:00Z">
        <w:r>
          <w:t xml:space="preserve">In this work, we </w:t>
        </w:r>
      </w:ins>
      <w:del w:id="58" w:author="Anna Traveset" w:date="2019-02-23T20:20:00Z">
        <w:r w:rsidR="00E36CB3" w:rsidDel="009C6D29">
          <w:delText xml:space="preserve">Therefore, the </w:delText>
        </w:r>
      </w:del>
      <w:r w:rsidR="00E36CB3">
        <w:t>hypothesi</w:t>
      </w:r>
      <w:ins w:id="59" w:author="Anna Traveset" w:date="2019-02-23T20:20:00Z">
        <w:r>
          <w:t>ze</w:t>
        </w:r>
      </w:ins>
      <w:del w:id="60" w:author="Anna Traveset" w:date="2019-02-23T20:20:00Z">
        <w:r w:rsidR="00E36CB3" w:rsidDel="009C6D29">
          <w:delText>s</w:delText>
        </w:r>
      </w:del>
      <w:r w:rsidR="00E36CB3">
        <w:t xml:space="preserve"> </w:t>
      </w:r>
      <w:del w:id="61" w:author="Anna Traveset" w:date="2019-02-23T20:20:00Z">
        <w:r w:rsidR="00E36CB3" w:rsidDel="009C6D29">
          <w:delText xml:space="preserve">of this work is </w:delText>
        </w:r>
      </w:del>
      <w:r w:rsidR="00E36CB3">
        <w:t>that there is a minimum background area around the centre of the species distribution (minimum buffer) that characterizes well enough the range of environmental conditions needed by the species to survive. Thus, fitting the SDM within this area should be the optimal solution in terms of both quality of the model and execution time.</w:t>
      </w:r>
    </w:p>
    <w:p w14:paraId="5030FAB6" w14:textId="77777777" w:rsidR="007A6E1F" w:rsidRDefault="00E36CB3">
      <w:pPr>
        <w:pStyle w:val="Ttulo1"/>
      </w:pPr>
      <w:bookmarkStart w:id="62" w:name="minbar-overview"/>
      <w:bookmarkEnd w:id="62"/>
      <w:r>
        <w:lastRenderedPageBreak/>
        <w:t>MinBAR overview</w:t>
      </w:r>
    </w:p>
    <w:p w14:paraId="020EEE5D" w14:textId="77777777" w:rsidR="007A6E1F" w:rsidRDefault="00E36CB3">
      <w:pPr>
        <w:pStyle w:val="FirstParagraph"/>
      </w:pPr>
      <w:r>
        <w:t>MinBAR is an R package that aims at (1) defining what is the minimum or optimal background extent necessary to fit good partial SDMs and/or (2) determining whether the background area used to fit a partial SDM is reliable enough to extract ecologically relevant conclusions from it.</w:t>
      </w:r>
    </w:p>
    <w:p w14:paraId="11DB1BE3" w14:textId="77777777" w:rsidR="007A6E1F" w:rsidRDefault="00E36CB3">
      <w:pPr>
        <w:pStyle w:val="Ttulo2"/>
      </w:pPr>
      <w:bookmarkStart w:id="63" w:name="problem"/>
      <w:bookmarkEnd w:id="63"/>
      <w:r>
        <w:t>Problem</w:t>
      </w:r>
    </w:p>
    <w:p w14:paraId="1DC98C7D" w14:textId="341A080C" w:rsidR="007A6E1F" w:rsidRDefault="00E36CB3">
      <w:pPr>
        <w:pStyle w:val="FirstParagraph"/>
      </w:pPr>
      <w:r>
        <w:t>On the one hand, fitting partial SDMs might lead to underestimated predictions of species’ distribution or to biased descriptions of their niches (S</w:t>
      </w:r>
      <w:ins w:id="64" w:author="Anna Traveset" w:date="2019-02-23T20:24:00Z">
        <w:r w:rsidR="008805CB">
          <w:t>á</w:t>
        </w:r>
      </w:ins>
      <w:del w:id="65" w:author="Anna Traveset" w:date="2019-02-23T20:24:00Z">
        <w:r w:rsidDel="008805CB">
          <w:delText>a</w:delText>
        </w:r>
      </w:del>
      <w:r>
        <w:t xml:space="preserve">nchez-Fernandez, Lobo, &amp; </w:t>
      </w:r>
      <w:proofErr w:type="spellStart"/>
      <w:r>
        <w:t>Luc</w:t>
      </w:r>
      <w:ins w:id="66" w:author="Anna Traveset" w:date="2019-02-23T20:24:00Z">
        <w:r w:rsidR="008805CB">
          <w:t>í</w:t>
        </w:r>
      </w:ins>
      <w:del w:id="67" w:author="Anna Traveset" w:date="2019-02-23T20:24:00Z">
        <w:r w:rsidDel="008805CB">
          <w:delText>i</w:delText>
        </w:r>
      </w:del>
      <w:r>
        <w:t>a</w:t>
      </w:r>
      <w:proofErr w:type="spellEnd"/>
      <w:r>
        <w:t xml:space="preserve"> Hern</w:t>
      </w:r>
      <w:ins w:id="68" w:author="Anna Traveset" w:date="2019-02-23T20:24:00Z">
        <w:r w:rsidR="008805CB">
          <w:t>á</w:t>
        </w:r>
      </w:ins>
      <w:del w:id="69" w:author="Anna Traveset" w:date="2019-02-23T20:24:00Z">
        <w:r w:rsidDel="008805CB">
          <w:delText>a</w:delText>
        </w:r>
      </w:del>
      <w:r>
        <w:t>ndez</w:t>
      </w:r>
      <w:proofErr w:type="spellStart"/>
      <w:r>
        <w:t>-Manriqu</w:t>
      </w:r>
      <w:proofErr w:type="spellEnd"/>
      <w:r>
        <w:t>e, 2011). On the other hand, making model calibrations and predictions of species with a large geographic range can demand a huge amount of computer resources in terms of time and memory.</w:t>
      </w:r>
    </w:p>
    <w:p w14:paraId="581F6AA8" w14:textId="77777777" w:rsidR="007A6E1F" w:rsidRDefault="00E36CB3">
      <w:pPr>
        <w:pStyle w:val="Textodecuerpo"/>
      </w:pPr>
      <w:r>
        <w:t>To solve these problems, the idea behind the MinBAR package is to sequentially fit several concentric SDMs, with different diameter each (i.e. buffers), from the centre of the species distribution to the periphery, until a satisfactory model is reached.</w:t>
      </w:r>
    </w:p>
    <w:p w14:paraId="484B814D" w14:textId="77777777" w:rsidR="007A6E1F" w:rsidRDefault="00E36CB3">
      <w:pPr>
        <w:pStyle w:val="Ttulo2"/>
      </w:pPr>
      <w:bookmarkStart w:id="70" w:name="evaluation-metrics"/>
      <w:bookmarkEnd w:id="70"/>
      <w:r>
        <w:t>Evaluation metrics</w:t>
      </w:r>
    </w:p>
    <w:p w14:paraId="13AC51C0" w14:textId="77777777" w:rsidR="007A6E1F" w:rsidRDefault="00E36CB3">
      <w:pPr>
        <w:pStyle w:val="FirstParagraph"/>
      </w:pPr>
      <w:r>
        <w:t xml:space="preserve">A certain controversy exists about the best way to evaluate the performance of SDMs. One of the most widely used metrics is the AUC or area under the receiver operating characteristic (ROC) curve, although it has received several critiques because of its misuse (J. M. Lobo, Jimenez-Valverde, &amp; Real, 2008). In particular, for the purpose of MinBAR, AUC is not the best choice because its scores are highly influenced by the defined background area, then it is only useful for assessing the performance of different models with exactly the same extent. For that reason, this package uses the Boyce Index (Hirzel, Le Lay, Helfer, Randin, &amp; Guisan, 2006), implemented in the R package </w:t>
      </w:r>
      <w:r>
        <w:rPr>
          <w:i/>
        </w:rPr>
        <w:t>ecospat</w:t>
      </w:r>
      <w:r>
        <w:t xml:space="preserve"> (Di Cola et al., 2017). However, AUC is also calculated and gathered in the outputs, although it is not used to derive conclusions.</w:t>
      </w:r>
    </w:p>
    <w:p w14:paraId="54C8E001" w14:textId="77777777" w:rsidR="007A6E1F" w:rsidRDefault="00E36CB3">
      <w:pPr>
        <w:pStyle w:val="Textodecuerpo"/>
      </w:pPr>
      <w:r>
        <w:t xml:space="preserve">Boyce Index (BI) is a presence-only and threshold-independent evaluator for SDMs. Among others, it is adequate in situations where the model uses background data instead </w:t>
      </w:r>
      <w:r>
        <w:lastRenderedPageBreak/>
        <w:t>of true absences, as is the case of MaxEnt (Di Cola et al., 2017). It varies between -1 and 1, where positive values indicate consistent model predictions; values close to zero indicate predictions not better than those from a random model; and negative values imply bad predictions. See Hirzel et al. (2006) and Di Cola et al. (2017) for further details on how BI is calculated as well as its strengths and weaknesses.</w:t>
      </w:r>
    </w:p>
    <w:p w14:paraId="39467B7A" w14:textId="77777777" w:rsidR="007A6E1F" w:rsidRDefault="00E36CB3">
      <w:pPr>
        <w:pStyle w:val="Textodecuerpo"/>
      </w:pPr>
      <w:r>
        <w:t>In order to evaluate the predictive performance of the models, this package includes two different metrics. On the one hand, Boyce Index Partial (BI_part) evaluates the accuracy of predictions within the buffer, or what is the same, in the training area. On the other hand, Boyce Index Total (BI_tot) assesses predictions beyond the training area, across the whole distribution of the species (i.e. transferability of the model).</w:t>
      </w:r>
    </w:p>
    <w:p w14:paraId="5FFBCD7C" w14:textId="77777777" w:rsidR="007A6E1F" w:rsidRDefault="00E36CB3">
      <w:pPr>
        <w:pStyle w:val="Ttulo2"/>
      </w:pPr>
      <w:bookmarkStart w:id="71" w:name="minba-the-main-function"/>
      <w:bookmarkEnd w:id="71"/>
      <w:r>
        <w:rPr>
          <w:i/>
        </w:rPr>
        <w:t>minba</w:t>
      </w:r>
      <w:r>
        <w:t>: The main function</w:t>
      </w:r>
    </w:p>
    <w:p w14:paraId="5A0709E7" w14:textId="77777777" w:rsidR="007A6E1F" w:rsidRDefault="00E36CB3">
      <w:pPr>
        <w:pStyle w:val="FirstParagraph"/>
      </w:pPr>
      <w:r>
        <w:t xml:space="preserve">The main function of MinBAR is </w:t>
      </w:r>
      <w:r>
        <w:rPr>
          <w:i/>
        </w:rPr>
        <w:t>minba</w:t>
      </w:r>
      <w:r>
        <w:t xml:space="preserve">. In the version 1.0.0 of the package presented here, </w:t>
      </w:r>
      <w:r>
        <w:rPr>
          <w:i/>
        </w:rPr>
        <w:t>minba</w:t>
      </w:r>
      <w:r>
        <w:t xml:space="preserve"> is implemented for MaxEnt models.</w:t>
      </w:r>
    </w:p>
    <w:p w14:paraId="5B13C66C" w14:textId="7F407A74" w:rsidR="007A6E1F" w:rsidRDefault="00E36CB3">
      <w:pPr>
        <w:pStyle w:val="Textodecuerpo"/>
      </w:pPr>
      <w:r>
        <w:t>This function firstly loads the presences</w:t>
      </w:r>
      <w:ins w:id="72" w:author="Anna Traveset" w:date="2019-02-23T20:27:00Z">
        <w:r w:rsidR="008805CB">
          <w:t>’</w:t>
        </w:r>
      </w:ins>
      <w:r>
        <w:t xml:space="preserve">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w:t>
      </w:r>
    </w:p>
    <w:p w14:paraId="20AFFF78" w14:textId="77777777" w:rsidR="007A6E1F" w:rsidRDefault="00E36CB3">
      <w:pPr>
        <w:pStyle w:val="Textodecuerpo"/>
      </w:pPr>
      <w:r>
        <w:t xml:space="preserve">Thirdly, </w:t>
      </w:r>
      <w:r>
        <w:rPr>
          <w:i/>
        </w:rPr>
        <w:t>minba</w:t>
      </w:r>
      <w:r>
        <w:t xml:space="preserve"> makes </w:t>
      </w:r>
      <w:r>
        <w:rPr>
          <w:i/>
        </w:rPr>
        <w:t>n</w:t>
      </w:r>
      <w:r>
        <w:t xml:space="preserve"> models for each buffer in a loop and calculates averages. In this step, it crops the variables to the extent of the buffer +5%, and calculates the number of necessary pseudo-absences to cover the 50% of the pixels within the buffer (Guevara, Gerstner, Kass, &amp; Anderson, 2018). It uses 70% of the presences to calibrate the model and 30% for evaluation, all from within the buffer (Boyce Index Partial). It also makes predictions and evaluations for the whole extent of the species +5% (Boyce Index Total). For this assessment, it uses 30% of all presences excluding those used to calibrate the model.</w:t>
      </w:r>
    </w:p>
    <w:p w14:paraId="1AE85718" w14:textId="7A17D933" w:rsidR="007A6E1F" w:rsidRDefault="00E36CB3">
      <w:pPr>
        <w:pStyle w:val="Textodecuerpo"/>
      </w:pPr>
      <w:r>
        <w:t xml:space="preserve">At this point, the user can choose either (1) to run the models for all the buffers to see if the selected background area is accurate and how the quality of the models evolves, or (2) </w:t>
      </w:r>
      <w:r>
        <w:lastRenderedPageBreak/>
        <w:t xml:space="preserve">to stop the process when it reaches certain conditions, which can be defined by the user as well. The latter option is adequate for very large species distributions. In this case, the user also has several options, mainly depending </w:t>
      </w:r>
      <w:ins w:id="73" w:author="Anna Traveset" w:date="2019-02-23T20:29:00Z">
        <w:r w:rsidR="008805CB">
          <w:t>o</w:t>
        </w:r>
      </w:ins>
      <w:del w:id="74" w:author="Anna Traveset" w:date="2019-02-23T20:29:00Z">
        <w:r w:rsidDel="008805CB">
          <w:delText>i</w:delText>
        </w:r>
      </w:del>
      <w:r>
        <w:t xml:space="preserve">n the aim of the study. On the one hand, if the interest is related to the characteristics of the population (e.g. description of the ecological niche, etc.), the focus should be more in the Boyce Index Partial. On the other hand, if the </w:t>
      </w:r>
      <w:ins w:id="75" w:author="Anna Traveset" w:date="2019-02-23T20:29:00Z">
        <w:r w:rsidR="008805CB">
          <w:t xml:space="preserve">aim is to project the </w:t>
        </w:r>
      </w:ins>
      <w:r>
        <w:t xml:space="preserve">model </w:t>
      </w:r>
      <w:del w:id="76" w:author="Anna Traveset" w:date="2019-02-23T20:30:00Z">
        <w:r w:rsidDel="008805CB">
          <w:delText xml:space="preserve">wants to be projected </w:delText>
        </w:r>
      </w:del>
      <w:r>
        <w:t>in time or space, the focus should fall on the Boyce Index Total. In turn, both approaches have two possibilities: either (a) fixing a minimum Boyce Index to stop the process when it is reached</w:t>
      </w:r>
      <w:ins w:id="77" w:author="Anna Traveset" w:date="2019-02-23T20:30:00Z">
        <w:r w:rsidR="008805CB">
          <w:t>,</w:t>
        </w:r>
      </w:ins>
      <w:del w:id="78" w:author="Anna Traveset" w:date="2019-02-23T20:30:00Z">
        <w:r w:rsidDel="008805CB">
          <w:delText>;</w:delText>
        </w:r>
      </w:del>
      <w:r>
        <w:t xml:space="preserve"> or (b) to automatically stop it when the standard deviation (SD) of the last four calculated buffer’s Boyce Index is small. Thus, the user has four arguments (i.e. BI_part, BI_tot, SD_BI_part and SD_BI_tot) to pass to </w:t>
      </w:r>
      <w:r>
        <w:rPr>
          <w:i/>
        </w:rPr>
        <w:t>minba</w:t>
      </w:r>
      <w:r>
        <w:t xml:space="preserve"> in order to define how to proceed. BI_part and BI_tot accept two possibilities: either </w:t>
      </w:r>
      <w:r>
        <w:rPr>
          <w:i/>
        </w:rPr>
        <w:t>NULL</w:t>
      </w:r>
      <w:r>
        <w:t xml:space="preserve"> (default), which deactivates the condition, or a number below 1 (it makes no sense a higher BI), which establish</w:t>
      </w:r>
      <w:ins w:id="79" w:author="Anna Traveset" w:date="2019-02-23T20:30:00Z">
        <w:r w:rsidR="008805CB">
          <w:t>es</w:t>
        </w:r>
      </w:ins>
      <w:r>
        <w:t xml:space="preserve"> the minimum limit. Similarly, SD_BI_part and SD_BI_tot accept </w:t>
      </w:r>
      <w:r>
        <w:rPr>
          <w:i/>
        </w:rPr>
        <w:t>NULL</w:t>
      </w:r>
      <w:r>
        <w:t xml:space="preserve"> (default) to deactivate the condition, or a number to establish the minimum SD. After checking the results of the case studies presented in this document (see below), a recommended minimum SD could be 0.006. Therefore, there are several combinations to choose from. For instance, if all four arguments are </w:t>
      </w:r>
      <w:r>
        <w:rPr>
          <w:i/>
        </w:rPr>
        <w:t>NULL</w:t>
      </w:r>
      <w:r>
        <w:t xml:space="preserve"> (default), all buffers are modelled; alternatively, if both BI_par and BI_tot are defined as a number, and so are SD_BI_part and SD_BI_tot, the process stops when the first of them is reached. Any combination of them is allowed.</w:t>
      </w:r>
    </w:p>
    <w:p w14:paraId="5E61E58B" w14:textId="77777777" w:rsidR="007A6E1F" w:rsidRDefault="00E36CB3">
      <w:pPr>
        <w:pStyle w:val="Ttulo2"/>
      </w:pPr>
      <w:bookmarkStart w:id="80" w:name="outputs"/>
      <w:bookmarkEnd w:id="80"/>
      <w:r>
        <w:t>Outputs</w:t>
      </w:r>
    </w:p>
    <w:p w14:paraId="6CAFFDAE" w14:textId="6357E205" w:rsidR="007A6E1F" w:rsidRDefault="00E36CB3">
      <w:pPr>
        <w:pStyle w:val="FirstParagraph"/>
      </w:pPr>
      <w:r>
        <w:t xml:space="preserve">At the end of the modelling process, </w:t>
      </w:r>
      <w:r>
        <w:rPr>
          <w:i/>
        </w:rPr>
        <w:t>minba</w:t>
      </w:r>
      <w:r>
        <w:t xml:space="preserve"> outputs different information in </w:t>
      </w:r>
      <w:ins w:id="81" w:author="Anna Traveset" w:date="2019-02-23T20:31:00Z">
        <w:r w:rsidR="008805CB">
          <w:t xml:space="preserve">the </w:t>
        </w:r>
      </w:ins>
      <w:r>
        <w:t>form of tables and charts to let the user know the optimal buffer.</w:t>
      </w:r>
    </w:p>
    <w:p w14:paraId="36A3E38A" w14:textId="77777777" w:rsidR="007A6E1F" w:rsidRDefault="00E36CB3">
      <w:pPr>
        <w:pStyle w:val="Textodecuerpo"/>
      </w:pPr>
      <w:r>
        <w:t xml:space="preserve">It writes out three tables in </w:t>
      </w:r>
      <w:r>
        <w:rPr>
          <w:i/>
        </w:rPr>
        <w:t>csv</w:t>
      </w:r>
      <w:r>
        <w:t xml:space="preserve"> files: </w:t>
      </w:r>
      <w:r>
        <w:rPr>
          <w:i/>
        </w:rPr>
        <w:t>selfinfo_mod_</w:t>
      </w:r>
      <w:r>
        <w:t xml:space="preserve">, </w:t>
      </w:r>
      <w:r>
        <w:rPr>
          <w:i/>
        </w:rPr>
        <w:t>info_mod_</w:t>
      </w:r>
      <w:r>
        <w:t xml:space="preserve"> and </w:t>
      </w:r>
      <w:r>
        <w:rPr>
          <w:i/>
        </w:rPr>
        <w:t>info_mod_means_</w:t>
      </w:r>
      <w:r>
        <w:t xml:space="preserve"> (all followed by the name of the species). The first two tables are merely informative about how the modelling process has been developed and the results of each model. Whereas </w:t>
      </w:r>
      <w:r>
        <w:rPr>
          <w:i/>
        </w:rPr>
        <w:t>info_mod_means_</w:t>
      </w:r>
      <w:r>
        <w:t xml:space="preserve"> shows the means of the </w:t>
      </w:r>
      <w:r>
        <w:rPr>
          <w:i/>
        </w:rPr>
        <w:t>n</w:t>
      </w:r>
      <w:r>
        <w:t xml:space="preserve"> models run for each buffer. See Table S1 in Supplementary Material as an example of </w:t>
      </w:r>
      <w:r>
        <w:rPr>
          <w:i/>
        </w:rPr>
        <w:t>info_mod_means_</w:t>
      </w:r>
      <w:r>
        <w:t xml:space="preserve">. It contains the Boyce Index Partial, the Boyce Index Total and the execution time. Additionally, it also has columns with rankings of the buffer derived from these three metrics, plus two more </w:t>
      </w:r>
      <w:r>
        <w:lastRenderedPageBreak/>
        <w:t xml:space="preserve">ranking columns: </w:t>
      </w:r>
      <w:r>
        <w:rPr>
          <w:i/>
        </w:rPr>
        <w:t>rankFinalNoTime</w:t>
      </w:r>
      <w:r>
        <w:t xml:space="preserve"> and </w:t>
      </w:r>
      <w:r>
        <w:rPr>
          <w:i/>
        </w:rPr>
        <w:t>rankFinalWithTime</w:t>
      </w:r>
      <w:r>
        <w:t>, which rank</w:t>
      </w:r>
      <w:del w:id="82" w:author="Anna Traveset" w:date="2019-02-23T20:31:00Z">
        <w:r w:rsidDel="008805CB">
          <w:delText>s</w:delText>
        </w:r>
      </w:del>
      <w:r>
        <w:t xml:space="preserve"> for the best buffer with and without taking into account the execution time, respectively.</w:t>
      </w:r>
    </w:p>
    <w:p w14:paraId="485CEB31" w14:textId="77777777" w:rsidR="007A6E1F" w:rsidRDefault="00E36CB3">
      <w:pPr>
        <w:pStyle w:val="Textodecuerpo"/>
      </w:pPr>
      <w:r>
        <w:t xml:space="preserve">Finally, </w:t>
      </w:r>
      <w:r>
        <w:rPr>
          <w:i/>
        </w:rPr>
        <w:t>minva</w:t>
      </w:r>
      <w:r>
        <w:t xml:space="preserve"> draws scatterplots, smoothed by fitting a Loess regression curve, of the two BI to show the evolution of them with the increase of the buffer diameter in kilometres. It also plots the execution time by fitting a linear regression model.</w:t>
      </w:r>
    </w:p>
    <w:p w14:paraId="2FB78A46" w14:textId="77777777" w:rsidR="007A6E1F" w:rsidRDefault="00E36CB3">
      <w:pPr>
        <w:pStyle w:val="Ttulo1"/>
      </w:pPr>
      <w:bookmarkStart w:id="83" w:name="implementation-case-studies"/>
      <w:bookmarkEnd w:id="83"/>
      <w:r>
        <w:t>Implementation (Case Studies)</w:t>
      </w:r>
    </w:p>
    <w:p w14:paraId="2F40603E" w14:textId="31E87A7C" w:rsidR="007A6E1F" w:rsidDel="00A157E6" w:rsidRDefault="00E36CB3">
      <w:pPr>
        <w:pStyle w:val="FirstParagraph"/>
        <w:rPr>
          <w:del w:id="84" w:author="Anna Traveset" w:date="2019-02-23T20:33:00Z"/>
        </w:rPr>
      </w:pPr>
      <w:r>
        <w:t xml:space="preserve">To </w:t>
      </w:r>
      <w:del w:id="85" w:author="Anna Traveset" w:date="2019-02-23T20:32:00Z">
        <w:r w:rsidDel="008805CB">
          <w:delText xml:space="preserve">assess </w:delText>
        </w:r>
      </w:del>
      <w:ins w:id="86" w:author="Anna Traveset" w:date="2019-02-23T20:32:00Z">
        <w:r w:rsidR="008805CB">
          <w:t xml:space="preserve">test </w:t>
        </w:r>
      </w:ins>
      <w:r>
        <w:t xml:space="preserve">the hypothesis </w:t>
      </w:r>
      <w:del w:id="87" w:author="Anna Traveset" w:date="2019-02-23T20:32:00Z">
        <w:r w:rsidDel="00A157E6">
          <w:delText>formulated at the beginning of this article about</w:delText>
        </w:r>
      </w:del>
      <w:ins w:id="88" w:author="Anna Traveset" w:date="2019-02-23T20:32:00Z">
        <w:r w:rsidR="00A157E6">
          <w:t>on</w:t>
        </w:r>
      </w:ins>
      <w:r>
        <w:t xml:space="preserve"> the existence of an optimal background area, we </w:t>
      </w:r>
      <w:commentRangeStart w:id="89"/>
      <w:r>
        <w:t>developed</w:t>
      </w:r>
      <w:commentRangeEnd w:id="89"/>
      <w:r w:rsidR="00A157E6">
        <w:rPr>
          <w:rStyle w:val="Refdecomentario"/>
          <w:rFonts w:cstheme="minorBidi"/>
        </w:rPr>
        <w:commentReference w:id="89"/>
      </w:r>
      <w:r>
        <w:t xml:space="preserve"> two different case </w:t>
      </w:r>
      <w:commentRangeStart w:id="90"/>
      <w:r>
        <w:t>studies.</w:t>
      </w:r>
      <w:ins w:id="91" w:author="Anna Traveset" w:date="2019-02-23T20:33:00Z">
        <w:r w:rsidR="00A157E6">
          <w:t xml:space="preserve"> </w:t>
        </w:r>
      </w:ins>
    </w:p>
    <w:p w14:paraId="53B908EF" w14:textId="624892D6" w:rsidR="007A6E1F" w:rsidRDefault="00E36CB3" w:rsidP="00A157E6">
      <w:pPr>
        <w:pStyle w:val="FirstParagraph"/>
        <w:pPrChange w:id="92" w:author="Anna Traveset" w:date="2019-02-23T20:33:00Z">
          <w:pPr>
            <w:pStyle w:val="Textodecuerpo"/>
          </w:pPr>
        </w:pPrChange>
      </w:pPr>
      <w:r>
        <w:t xml:space="preserve">For each </w:t>
      </w:r>
      <w:del w:id="93" w:author="Anna Traveset" w:date="2019-02-23T20:33:00Z">
        <w:r w:rsidDel="00A157E6">
          <w:delText xml:space="preserve">case </w:delText>
        </w:r>
      </w:del>
      <w:ins w:id="94" w:author="Anna Traveset" w:date="2019-02-23T20:33:00Z">
        <w:r w:rsidR="00A157E6">
          <w:t xml:space="preserve">one, </w:t>
        </w:r>
        <w:commentRangeEnd w:id="90"/>
        <w:r w:rsidR="00A157E6">
          <w:rPr>
            <w:rStyle w:val="Refdecomentario"/>
            <w:rFonts w:cstheme="minorBidi"/>
          </w:rPr>
          <w:commentReference w:id="90"/>
        </w:r>
      </w:ins>
      <w:r>
        <w:t xml:space="preserve">we selected several common plant species of different typology (i.e. herbaceous, shrubs, broad-leaved trees, conifers). The function </w:t>
      </w:r>
      <w:r>
        <w:rPr>
          <w:i/>
        </w:rPr>
        <w:t>minba</w:t>
      </w:r>
      <w:r>
        <w:t xml:space="preserve">, by default, defines 10 buffers, with 3 model replicates per buffer, and lets the process produce models for all of them. </w:t>
      </w:r>
      <w:ins w:id="96" w:author="Anna Traveset" w:date="2019-02-23T20:34:00Z">
        <w:r w:rsidR="00A157E6">
          <w:t xml:space="preserve">By doing so, one </w:t>
        </w:r>
      </w:ins>
      <w:del w:id="97" w:author="Anna Traveset" w:date="2019-02-23T20:34:00Z">
        <w:r w:rsidDel="00A157E6">
          <w:delText xml:space="preserve">Running it so, it </w:delText>
        </w:r>
      </w:del>
      <w:r>
        <w:t xml:space="preserve">can </w:t>
      </w:r>
      <w:del w:id="98" w:author="Anna Traveset" w:date="2019-02-23T20:34:00Z">
        <w:r w:rsidDel="00A157E6">
          <w:delText xml:space="preserve">be </w:delText>
        </w:r>
      </w:del>
      <w:r>
        <w:t>appreciate</w:t>
      </w:r>
      <w:del w:id="99" w:author="Anna Traveset" w:date="2019-02-23T20:34:00Z">
        <w:r w:rsidDel="00A157E6">
          <w:delText>d</w:delText>
        </w:r>
      </w:del>
      <w:r>
        <w:t xml:space="preserve"> the evolution of the metrics along the different buffers. MaxEnt was run with the default parameters, except for the number of background points. The intention of that was to limit interferences in the results as much as possible for all the species. We used 19 climatic variables available from WorldClim at different resolutions for each case of study. Equally, we downloaded the occurrences of the species from public repositories by means of the PreSPickR package (Rotllan-Puig, 2018).</w:t>
      </w:r>
    </w:p>
    <w:p w14:paraId="7C988D91" w14:textId="77777777" w:rsidR="007A6E1F" w:rsidRDefault="00E36CB3">
      <w:pPr>
        <w:pStyle w:val="Textodecuerpo"/>
      </w:pPr>
      <w:r>
        <w:t xml:space="preserve">All the R scripts used in these case studies, including the code for the generation of the manuscript, can be found in </w:t>
      </w:r>
      <w:hyperlink r:id="rId10">
        <w:r>
          <w:rPr>
            <w:rStyle w:val="Hipervnculo"/>
          </w:rPr>
          <w:t>https://github.com/xavi-rp/MinBA</w:t>
        </w:r>
      </w:hyperlink>
      <w:r>
        <w:t xml:space="preserve">. In turn, the source code of the MinBAR package can be downloaded from </w:t>
      </w:r>
      <w:hyperlink r:id="rId11">
        <w:r>
          <w:rPr>
            <w:rStyle w:val="Hipervnculo"/>
          </w:rPr>
          <w:t>https://github.com/xavi-rp/MinBAR</w:t>
        </w:r>
      </w:hyperlink>
      <w:r>
        <w:t>.</w:t>
      </w:r>
    </w:p>
    <w:p w14:paraId="037BDE3A" w14:textId="77777777" w:rsidR="007A6E1F" w:rsidRDefault="00E36CB3">
      <w:pPr>
        <w:pStyle w:val="Ttulo2"/>
      </w:pPr>
      <w:bookmarkStart w:id="100" w:name="case-1-entire-distribution"/>
      <w:bookmarkEnd w:id="100"/>
      <w:r>
        <w:t>Case 1: Entire distribution</w:t>
      </w:r>
    </w:p>
    <w:p w14:paraId="420915EF" w14:textId="794C98D0" w:rsidR="007A6E1F" w:rsidRDefault="00E36CB3">
      <w:pPr>
        <w:pStyle w:val="FirstParagraph"/>
      </w:pPr>
      <w:r>
        <w:t xml:space="preserve">We modelled 25 species native from Eurasia and North of Africa (see the list in Supplementary Material Table S2.1). The presences were downloaded from GBIF. We discarded those occurrences out of the native areas as they were introduced, </w:t>
      </w:r>
      <w:del w:id="101" w:author="Anna Traveset" w:date="2019-02-23T20:36:00Z">
        <w:r w:rsidDel="00A157E6">
          <w:delText xml:space="preserve">and </w:delText>
        </w:r>
      </w:del>
      <w:ins w:id="102" w:author="Anna Traveset" w:date="2019-02-23T20:36:00Z">
        <w:r w:rsidR="00A157E6">
          <w:t xml:space="preserve">as </w:t>
        </w:r>
      </w:ins>
      <w:r>
        <w:t>this was out of the scope of this case study.</w:t>
      </w:r>
    </w:p>
    <w:p w14:paraId="719B5ADF" w14:textId="520577BA" w:rsidR="007A6E1F" w:rsidRDefault="00E36CB3">
      <w:pPr>
        <w:pStyle w:val="Textodecuerpo"/>
      </w:pPr>
      <w:r>
        <w:t xml:space="preserve">The output graphs produced by </w:t>
      </w:r>
      <w:r>
        <w:rPr>
          <w:i/>
        </w:rPr>
        <w:t>minba</w:t>
      </w:r>
      <w:r>
        <w:t xml:space="preserve"> for </w:t>
      </w:r>
      <w:r>
        <w:rPr>
          <w:i/>
        </w:rPr>
        <w:t>Fraxinus excelsior</w:t>
      </w:r>
      <w:r>
        <w:t xml:space="preserve"> and </w:t>
      </w:r>
      <w:r>
        <w:rPr>
          <w:i/>
        </w:rPr>
        <w:t>Linaria alpina</w:t>
      </w:r>
      <w:r>
        <w:t xml:space="preserve"> can be seen in Figure 1 and Figure 2, respectively. Both BI_tot and BI_part for the two species </w:t>
      </w:r>
      <w:r>
        <w:lastRenderedPageBreak/>
        <w:t xml:space="preserve">did not </w:t>
      </w:r>
      <w:ins w:id="103" w:author="Anna Traveset" w:date="2019-02-23T20:36:00Z">
        <w:r w:rsidR="00A157E6">
          <w:t xml:space="preserve">notably </w:t>
        </w:r>
      </w:ins>
      <w:r>
        <w:t xml:space="preserve">improve </w:t>
      </w:r>
      <w:del w:id="104" w:author="Anna Traveset" w:date="2019-02-23T20:36:00Z">
        <w:r w:rsidDel="00A157E6">
          <w:delText xml:space="preserve">very much </w:delText>
        </w:r>
      </w:del>
      <w:r>
        <w:t xml:space="preserve">when increasing the buffers after the second one. A similar pattern was seen for almost all the species studied (see all plots in Supplementary Material S3). Actually, the results (Table 1, Figure 3) showed that the best models for most of the species were those fitted with only part of their distribution, both taking into account the execution time (96%) and not doing </w:t>
      </w:r>
      <w:del w:id="105" w:author="Anna Traveset" w:date="2019-02-23T20:37:00Z">
        <w:r w:rsidDel="00A157E6">
          <w:delText xml:space="preserve">it </w:delText>
        </w:r>
      </w:del>
      <w:ins w:id="106" w:author="Anna Traveset" w:date="2019-02-23T20:37:00Z">
        <w:r w:rsidR="00A157E6">
          <w:t xml:space="preserve">so </w:t>
        </w:r>
      </w:ins>
      <w:r>
        <w:t>(72%).</w:t>
      </w:r>
    </w:p>
    <w:p w14:paraId="6FFA102D" w14:textId="77777777" w:rsidR="007A6E1F" w:rsidRDefault="00E36CB3">
      <w:pPr>
        <w:pStyle w:val="Ttulo2"/>
      </w:pPr>
      <w:bookmarkStart w:id="107" w:name="case-2-partial-distribution-on-islands"/>
      <w:bookmarkEnd w:id="107"/>
      <w:r>
        <w:t>Case 2: Partial distribution on islands</w:t>
      </w:r>
    </w:p>
    <w:p w14:paraId="674B6F3A" w14:textId="4EA32161" w:rsidR="007A6E1F" w:rsidRDefault="00E36CB3">
      <w:pPr>
        <w:pStyle w:val="FirstParagraph"/>
      </w:pPr>
      <w:r>
        <w:t xml:space="preserve">We modelled the distribution of </w:t>
      </w:r>
      <w:commentRangeStart w:id="108"/>
      <w:del w:id="109" w:author="Anna Traveset" w:date="2019-02-23T20:38:00Z">
        <w:r w:rsidDel="00A157E6">
          <w:delText xml:space="preserve">7 </w:delText>
        </w:r>
      </w:del>
      <w:ins w:id="110" w:author="Anna Traveset" w:date="2019-02-23T20:38:00Z">
        <w:r w:rsidR="00A157E6">
          <w:t xml:space="preserve">seven </w:t>
        </w:r>
      </w:ins>
      <w:r>
        <w:t xml:space="preserve">species </w:t>
      </w:r>
      <w:commentRangeEnd w:id="108"/>
      <w:r w:rsidR="00A157E6">
        <w:rPr>
          <w:rStyle w:val="Refdecomentario"/>
          <w:rFonts w:cstheme="minorBidi"/>
        </w:rPr>
        <w:commentReference w:id="108"/>
      </w:r>
      <w:r>
        <w:t>on the Balearic Islands (Western Mediterranean), although their native distribution also includes other continental areas (see the list in Supplementary Material Table S2.2). The occurrences were downloaded from Bioatles (</w:t>
      </w:r>
      <w:hyperlink r:id="rId12">
        <w:r>
          <w:rPr>
            <w:rStyle w:val="Hipervnculo"/>
          </w:rPr>
          <w:t>http://bioatles.caib.es</w:t>
        </w:r>
      </w:hyperlink>
      <w:r>
        <w:t>).</w:t>
      </w:r>
    </w:p>
    <w:p w14:paraId="53F6FF07" w14:textId="40941300" w:rsidR="007A6E1F" w:rsidRDefault="00E36CB3">
      <w:pPr>
        <w:pStyle w:val="Textodecuerpo"/>
      </w:pPr>
      <w:r>
        <w:t xml:space="preserve">The output graphs produced by </w:t>
      </w:r>
      <w:r>
        <w:rPr>
          <w:i/>
        </w:rPr>
        <w:t>minba</w:t>
      </w:r>
      <w:r>
        <w:t xml:space="preserve"> for </w:t>
      </w:r>
      <w:commentRangeStart w:id="111"/>
      <w:r>
        <w:rPr>
          <w:i/>
        </w:rPr>
        <w:t>Arbutus unedo</w:t>
      </w:r>
      <w:r>
        <w:t xml:space="preserve"> and </w:t>
      </w:r>
      <w:r>
        <w:rPr>
          <w:i/>
        </w:rPr>
        <w:t>Asphodelus aestivus</w:t>
      </w:r>
      <w:r>
        <w:t xml:space="preserve"> </w:t>
      </w:r>
      <w:commentRangeEnd w:id="111"/>
      <w:r w:rsidR="00A157E6">
        <w:rPr>
          <w:rStyle w:val="Refdecomentario"/>
        </w:rPr>
        <w:commentReference w:id="111"/>
      </w:r>
      <w:r>
        <w:t xml:space="preserve">can be seen in Figure 4 and Figure 5, respectively. Both BI_tot and BI_part for the two species did not improve very much when increasing the buffers after the first half, and a similar pattern was seen for almost all the </w:t>
      </w:r>
      <w:ins w:id="112" w:author="Anna Traveset" w:date="2019-02-23T20:38:00Z">
        <w:r w:rsidR="00A157E6">
          <w:t xml:space="preserve">studied </w:t>
        </w:r>
      </w:ins>
      <w:r>
        <w:t xml:space="preserve">species </w:t>
      </w:r>
      <w:del w:id="113" w:author="Anna Traveset" w:date="2019-02-23T20:38:00Z">
        <w:r w:rsidDel="00A157E6">
          <w:delText xml:space="preserve">studied </w:delText>
        </w:r>
      </w:del>
      <w:r>
        <w:t xml:space="preserve">(see all plots in Supplementary Material S4). </w:t>
      </w:r>
      <w:proofErr w:type="gramStart"/>
      <w:r>
        <w:t xml:space="preserve">Furthermore, BI_tot for </w:t>
      </w:r>
      <w:r>
        <w:rPr>
          <w:i/>
        </w:rPr>
        <w:t>A. aestivus</w:t>
      </w:r>
      <w:r>
        <w:t xml:space="preserve"> contin</w:t>
      </w:r>
      <w:ins w:id="114" w:author="Anna Traveset" w:date="2019-02-23T20:38:00Z">
        <w:r w:rsidR="00A157E6">
          <w:t>u</w:t>
        </w:r>
      </w:ins>
      <w:r>
        <w:t>ously decrea</w:t>
      </w:r>
      <w:del w:id="115" w:author="Anna Traveset" w:date="2019-02-23T20:39:00Z">
        <w:r w:rsidDel="00A157E6">
          <w:delText>s</w:delText>
        </w:r>
      </w:del>
      <w:r>
        <w:t>sed after the second buffer.</w:t>
      </w:r>
      <w:proofErr w:type="gramEnd"/>
      <w:r>
        <w:t xml:space="preserve"> The results (Table 2, Figure 6) also showed that the best models for most of the species were those fitted with only part of their distribution, specially taking into account the execution time (86%) but also not doing it (57%).</w:t>
      </w:r>
    </w:p>
    <w:p w14:paraId="45A28C28" w14:textId="77777777" w:rsidR="007A6E1F" w:rsidRDefault="00E36CB3">
      <w:pPr>
        <w:pStyle w:val="Ttulo1"/>
      </w:pPr>
      <w:bookmarkStart w:id="116" w:name="conclusions"/>
      <w:bookmarkEnd w:id="116"/>
      <w:r>
        <w:t>Conclusions</w:t>
      </w:r>
    </w:p>
    <w:p w14:paraId="07E7A17E" w14:textId="77777777" w:rsidR="007A6E1F" w:rsidRDefault="00E36CB3">
      <w:pPr>
        <w:pStyle w:val="FirstParagraph"/>
      </w:pPr>
      <w:r>
        <w:t xml:space="preserve">The package MinBAR 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w:t>
      </w:r>
      <w:r>
        <w:rPr>
          <w:i/>
        </w:rPr>
        <w:t>maxent</w:t>
      </w:r>
      <w:r>
        <w:t xml:space="preserve">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(2016), might also be quite useful for the users. </w:t>
      </w:r>
      <w:r>
        <w:lastRenderedPageBreak/>
        <w:t>Furthermore, the implementation of other algorithms and modelling techniques would be highly convenient.</w:t>
      </w:r>
    </w:p>
    <w:p w14:paraId="5C2B12C6" w14:textId="5416D846" w:rsidR="007A6E1F" w:rsidRDefault="00E36CB3">
      <w:pPr>
        <w:pStyle w:val="Textodecuerpo"/>
      </w:pPr>
      <w:r>
        <w:t xml:space="preserve">In </w:t>
      </w:r>
      <w:del w:id="117" w:author="Anna Traveset" w:date="2019-02-23T20:39:00Z">
        <w:r w:rsidDel="00A157E6">
          <w:delText>conclusion</w:delText>
        </w:r>
      </w:del>
      <w:ins w:id="118" w:author="Anna Traveset" w:date="2019-02-23T20:39:00Z">
        <w:r w:rsidR="00A157E6">
          <w:t>short</w:t>
        </w:r>
      </w:ins>
      <w:r>
        <w:t xml:space="preserve">, delimiting the background area can strongly affect the results of SDMs (Acevedo, Jimenez-Valverde, Lobo, &amp; Real, 2012). </w:t>
      </w:r>
      <w:commentRangeStart w:id="119"/>
      <w:r>
        <w:t xml:space="preserve">However, it is generally difficult to define this extent accurately because the biological information required is often incomplete or unavailable (Anderson &amp; Raza, 2010; N. Barve et al., 2011). </w:t>
      </w:r>
      <w:commentRangeEnd w:id="119"/>
      <w:r w:rsidR="00A157E6">
        <w:rPr>
          <w:rStyle w:val="Refdecomentario"/>
        </w:rPr>
        <w:commentReference w:id="119"/>
      </w:r>
      <w:ins w:id="120" w:author="Anna Traveset" w:date="2019-02-23T20:41:00Z">
        <w:r w:rsidR="00A157E6">
          <w:t xml:space="preserve"> </w:t>
        </w:r>
      </w:ins>
      <w:del w:id="121" w:author="Anna Traveset" w:date="2019-02-23T20:41:00Z">
        <w:r w:rsidDel="00A157E6">
          <w:delText>In b</w:delText>
        </w:r>
      </w:del>
      <w:ins w:id="122" w:author="Anna Traveset" w:date="2019-02-23T20:41:00Z">
        <w:r w:rsidR="00A157E6">
          <w:t>Bo</w:t>
        </w:r>
      </w:ins>
      <w:del w:id="123" w:author="Anna Traveset" w:date="2019-02-23T20:41:00Z">
        <w:r w:rsidDel="00A157E6">
          <w:delText>o</w:delText>
        </w:r>
      </w:del>
      <w:proofErr w:type="gramStart"/>
      <w:r>
        <w:t>th</w:t>
      </w:r>
      <w:proofErr w:type="gramEnd"/>
      <w:r>
        <w:t xml:space="preserve"> case studies</w:t>
      </w:r>
      <w:del w:id="124" w:author="Anna Traveset" w:date="2019-02-23T20:40:00Z">
        <w:r w:rsidDel="00A157E6">
          <w:delText xml:space="preserve"> </w:delText>
        </w:r>
      </w:del>
      <w:ins w:id="125" w:author="Anna Traveset" w:date="2019-02-23T20:40:00Z">
        <w:r w:rsidR="00A157E6">
          <w:t xml:space="preserve"> </w:t>
        </w:r>
      </w:ins>
      <w:r>
        <w:t xml:space="preserve">presented </w:t>
      </w:r>
      <w:ins w:id="126" w:author="Anna Traveset" w:date="2019-02-23T20:41:00Z">
        <w:r w:rsidR="00A157E6">
          <w:t xml:space="preserve">here </w:t>
        </w:r>
      </w:ins>
      <w:del w:id="127" w:author="Anna Traveset" w:date="2019-02-23T20:40:00Z">
        <w:r w:rsidDel="00A157E6">
          <w:delText xml:space="preserve">in this document </w:delText>
        </w:r>
      </w:del>
      <w:del w:id="128" w:author="Anna Traveset" w:date="2019-02-23T20:42:00Z">
        <w:r w:rsidDel="00A157E6">
          <w:delText>it can be seen how</w:delText>
        </w:r>
      </w:del>
      <w:ins w:id="129" w:author="Anna Traveset" w:date="2019-02-23T20:42:00Z">
        <w:r w:rsidR="00A157E6">
          <w:t>show that</w:t>
        </w:r>
      </w:ins>
      <w:r>
        <w:t xml:space="preserve"> the model including the presences from all the species distribution does not always perform the best. </w:t>
      </w:r>
      <w:ins w:id="130" w:author="Anna Traveset" w:date="2019-02-23T20:42:00Z">
        <w:r w:rsidR="00F731B6">
          <w:t>The tool developed here, t</w:t>
        </w:r>
      </w:ins>
      <w:del w:id="131" w:author="Anna Traveset" w:date="2019-02-23T20:42:00Z">
        <w:r w:rsidDel="00F731B6">
          <w:delText>T</w:delText>
        </w:r>
      </w:del>
      <w:r>
        <w:t xml:space="preserve">herefore, </w:t>
      </w:r>
      <w:del w:id="132" w:author="Anna Traveset" w:date="2019-02-23T20:43:00Z">
        <w:r w:rsidDel="00F731B6">
          <w:delText xml:space="preserve">here we present a tool to </w:delText>
        </w:r>
      </w:del>
      <w:ins w:id="133" w:author="Anna Traveset" w:date="2019-02-23T20:43:00Z">
        <w:r w:rsidR="00F731B6">
          <w:t xml:space="preserve">will </w:t>
        </w:r>
      </w:ins>
      <w:bookmarkStart w:id="134" w:name="_GoBack"/>
      <w:bookmarkEnd w:id="134"/>
      <w:r>
        <w:t>help modellers to objectively define an optimal solution.</w:t>
      </w:r>
    </w:p>
    <w:p w14:paraId="7B7C1203" w14:textId="77777777" w:rsidR="007A6E1F" w:rsidRDefault="00E36CB3">
      <w:pPr>
        <w:pStyle w:val="Ttulo1"/>
      </w:pPr>
      <w:bookmarkStart w:id="135" w:name="acknowledgements"/>
      <w:bookmarkEnd w:id="135"/>
      <w:r>
        <w:t>Acknowledgements</w:t>
      </w:r>
    </w:p>
    <w:p w14:paraId="61CC065B" w14:textId="77777777" w:rsidR="007A6E1F" w:rsidRDefault="00E36CB3">
      <w:pPr>
        <w:pStyle w:val="Ttulo5"/>
      </w:pPr>
      <w:bookmarkStart w:id="136" w:name="pagebreak"/>
      <w:bookmarkEnd w:id="136"/>
      <w:r>
        <w:lastRenderedPageBreak/>
        <w:t>pagebreak</w:t>
      </w:r>
    </w:p>
    <w:p w14:paraId="6B1CC844" w14:textId="77777777" w:rsidR="007A6E1F" w:rsidRDefault="00E36CB3">
      <w:pPr>
        <w:pStyle w:val="Ttulo1"/>
      </w:pPr>
      <w:bookmarkStart w:id="137" w:name="tables"/>
      <w:bookmarkEnd w:id="137"/>
      <w:r>
        <w:t>Tables</w:t>
      </w:r>
    </w:p>
    <w:p w14:paraId="4A3BD888" w14:textId="77777777" w:rsidR="007A6E1F" w:rsidRDefault="00E36CB3">
      <w:pPr>
        <w:pStyle w:val="TableCaption"/>
      </w:pPr>
      <w:r>
        <w:t>Table 1: Best and second best buffer with and without taking into account execution time, for each species in Case Study 1</w:t>
      </w:r>
    </w:p>
    <w:tbl>
      <w:tblPr>
        <w:tblW w:w="4513" w:type="pct"/>
        <w:tblLook w:val="07E0" w:firstRow="1" w:lastRow="1" w:firstColumn="1" w:lastColumn="1" w:noHBand="1" w:noVBand="1"/>
        <w:tblCaption w:val="Table 1: Best and second best buffer with and without taking into account execution time, for each species in Case Study 1"/>
      </w:tblPr>
      <w:tblGrid>
        <w:gridCol w:w="1083"/>
        <w:gridCol w:w="1692"/>
        <w:gridCol w:w="1652"/>
        <w:gridCol w:w="1803"/>
        <w:gridCol w:w="1763"/>
      </w:tblGrid>
      <w:tr w:rsidR="007A6E1F" w14:paraId="4C72DC17" w14:textId="77777777">
        <w:tc>
          <w:tcPr>
            <w:tcW w:w="0" w:type="auto"/>
            <w:tcBorders>
              <w:bottom w:val="single" w:sz="0" w:space="0" w:color="auto"/>
            </w:tcBorders>
            <w:vAlign w:val="bottom"/>
          </w:tcPr>
          <w:p w14:paraId="74EEAEBF" w14:textId="77777777" w:rsidR="007A6E1F" w:rsidRDefault="00E36CB3">
            <w:pPr>
              <w:pStyle w:val="Compact"/>
              <w:jc w:val="center"/>
            </w:pPr>
            <w:r>
              <w:t>Species</w:t>
            </w:r>
          </w:p>
        </w:tc>
        <w:tc>
          <w:tcPr>
            <w:tcW w:w="0" w:type="auto"/>
            <w:tcBorders>
              <w:bottom w:val="single" w:sz="0" w:space="0" w:color="auto"/>
            </w:tcBorders>
            <w:vAlign w:val="bottom"/>
          </w:tcPr>
          <w:p w14:paraId="03B2D152" w14:textId="77777777" w:rsidR="007A6E1F" w:rsidRDefault="00E36CB3">
            <w:pPr>
              <w:pStyle w:val="Compact"/>
              <w:jc w:val="center"/>
            </w:pPr>
            <w:r>
              <w:t>Best Buffer No-Time</w:t>
            </w:r>
          </w:p>
        </w:tc>
        <w:tc>
          <w:tcPr>
            <w:tcW w:w="0" w:type="auto"/>
            <w:tcBorders>
              <w:bottom w:val="single" w:sz="0" w:space="0" w:color="auto"/>
            </w:tcBorders>
            <w:vAlign w:val="bottom"/>
          </w:tcPr>
          <w:p w14:paraId="7E14FB0C" w14:textId="77777777" w:rsidR="007A6E1F" w:rsidRDefault="00E36CB3">
            <w:pPr>
              <w:pStyle w:val="Compact"/>
              <w:jc w:val="center"/>
            </w:pPr>
            <w:r>
              <w:t>2nd Buffer No-Time</w:t>
            </w:r>
          </w:p>
        </w:tc>
        <w:tc>
          <w:tcPr>
            <w:tcW w:w="0" w:type="auto"/>
            <w:tcBorders>
              <w:bottom w:val="single" w:sz="0" w:space="0" w:color="auto"/>
            </w:tcBorders>
            <w:vAlign w:val="bottom"/>
          </w:tcPr>
          <w:p w14:paraId="05EFE769" w14:textId="77777777" w:rsidR="007A6E1F" w:rsidRDefault="00E36CB3">
            <w:pPr>
              <w:pStyle w:val="Compact"/>
              <w:jc w:val="center"/>
            </w:pPr>
            <w:r>
              <w:t>Best Buffer With-Time</w:t>
            </w:r>
          </w:p>
        </w:tc>
        <w:tc>
          <w:tcPr>
            <w:tcW w:w="0" w:type="auto"/>
            <w:tcBorders>
              <w:bottom w:val="single" w:sz="0" w:space="0" w:color="auto"/>
            </w:tcBorders>
            <w:vAlign w:val="bottom"/>
          </w:tcPr>
          <w:p w14:paraId="5F8D57EC" w14:textId="77777777" w:rsidR="007A6E1F" w:rsidRDefault="00E36CB3">
            <w:pPr>
              <w:pStyle w:val="Compact"/>
              <w:jc w:val="center"/>
            </w:pPr>
            <w:r>
              <w:t>2nd Buffer With-Time</w:t>
            </w:r>
          </w:p>
        </w:tc>
      </w:tr>
      <w:tr w:rsidR="007A6E1F" w14:paraId="07CB5C39" w14:textId="77777777">
        <w:tc>
          <w:tcPr>
            <w:tcW w:w="0" w:type="auto"/>
          </w:tcPr>
          <w:p w14:paraId="6D7232A6" w14:textId="77777777" w:rsidR="007A6E1F" w:rsidRDefault="00E36CB3">
            <w:pPr>
              <w:pStyle w:val="Compact"/>
              <w:jc w:val="center"/>
            </w:pPr>
            <w:r>
              <w:t>pin_syl</w:t>
            </w:r>
          </w:p>
        </w:tc>
        <w:tc>
          <w:tcPr>
            <w:tcW w:w="0" w:type="auto"/>
          </w:tcPr>
          <w:p w14:paraId="510DF168" w14:textId="77777777" w:rsidR="007A6E1F" w:rsidRDefault="00E36CB3">
            <w:pPr>
              <w:pStyle w:val="Compact"/>
              <w:jc w:val="center"/>
            </w:pPr>
            <w:r>
              <w:t>10</w:t>
            </w:r>
          </w:p>
        </w:tc>
        <w:tc>
          <w:tcPr>
            <w:tcW w:w="0" w:type="auto"/>
          </w:tcPr>
          <w:p w14:paraId="1EF2FA3A" w14:textId="77777777" w:rsidR="007A6E1F" w:rsidRDefault="00E36CB3">
            <w:pPr>
              <w:pStyle w:val="Compact"/>
              <w:jc w:val="center"/>
            </w:pPr>
            <w:r>
              <w:t>9</w:t>
            </w:r>
          </w:p>
        </w:tc>
        <w:tc>
          <w:tcPr>
            <w:tcW w:w="0" w:type="auto"/>
          </w:tcPr>
          <w:p w14:paraId="6A763592" w14:textId="77777777" w:rsidR="007A6E1F" w:rsidRDefault="00E36CB3">
            <w:pPr>
              <w:pStyle w:val="Compact"/>
              <w:jc w:val="center"/>
            </w:pPr>
            <w:r>
              <w:t>1</w:t>
            </w:r>
          </w:p>
        </w:tc>
        <w:tc>
          <w:tcPr>
            <w:tcW w:w="0" w:type="auto"/>
          </w:tcPr>
          <w:p w14:paraId="53F20C36" w14:textId="77777777" w:rsidR="007A6E1F" w:rsidRDefault="00E36CB3">
            <w:pPr>
              <w:pStyle w:val="Compact"/>
              <w:jc w:val="center"/>
            </w:pPr>
            <w:r>
              <w:t>10</w:t>
            </w:r>
          </w:p>
        </w:tc>
      </w:tr>
      <w:tr w:rsidR="007A6E1F" w14:paraId="3CA3F0FE" w14:textId="77777777">
        <w:tc>
          <w:tcPr>
            <w:tcW w:w="0" w:type="auto"/>
          </w:tcPr>
          <w:p w14:paraId="1F9D99B3" w14:textId="77777777" w:rsidR="007A6E1F" w:rsidRDefault="00E36CB3">
            <w:pPr>
              <w:pStyle w:val="Compact"/>
              <w:jc w:val="center"/>
            </w:pPr>
            <w:r>
              <w:t>que_ile</w:t>
            </w:r>
          </w:p>
        </w:tc>
        <w:tc>
          <w:tcPr>
            <w:tcW w:w="0" w:type="auto"/>
          </w:tcPr>
          <w:p w14:paraId="7C1E3B32" w14:textId="77777777" w:rsidR="007A6E1F" w:rsidRDefault="00E36CB3">
            <w:pPr>
              <w:pStyle w:val="Compact"/>
              <w:jc w:val="center"/>
            </w:pPr>
            <w:r>
              <w:t>10</w:t>
            </w:r>
          </w:p>
        </w:tc>
        <w:tc>
          <w:tcPr>
            <w:tcW w:w="0" w:type="auto"/>
          </w:tcPr>
          <w:p w14:paraId="2ED1DED5" w14:textId="77777777" w:rsidR="007A6E1F" w:rsidRDefault="00E36CB3">
            <w:pPr>
              <w:pStyle w:val="Compact"/>
              <w:jc w:val="center"/>
            </w:pPr>
            <w:r>
              <w:t>7</w:t>
            </w:r>
          </w:p>
        </w:tc>
        <w:tc>
          <w:tcPr>
            <w:tcW w:w="0" w:type="auto"/>
          </w:tcPr>
          <w:p w14:paraId="445E59FC" w14:textId="77777777" w:rsidR="007A6E1F" w:rsidRDefault="00E36CB3">
            <w:pPr>
              <w:pStyle w:val="Compact"/>
              <w:jc w:val="center"/>
            </w:pPr>
            <w:r>
              <w:t>7</w:t>
            </w:r>
          </w:p>
        </w:tc>
        <w:tc>
          <w:tcPr>
            <w:tcW w:w="0" w:type="auto"/>
          </w:tcPr>
          <w:p w14:paraId="72AEF2C2" w14:textId="77777777" w:rsidR="007A6E1F" w:rsidRDefault="00E36CB3">
            <w:pPr>
              <w:pStyle w:val="Compact"/>
              <w:jc w:val="center"/>
            </w:pPr>
            <w:r>
              <w:t>10</w:t>
            </w:r>
          </w:p>
        </w:tc>
      </w:tr>
      <w:tr w:rsidR="007A6E1F" w14:paraId="11E9A033" w14:textId="77777777">
        <w:tc>
          <w:tcPr>
            <w:tcW w:w="0" w:type="auto"/>
          </w:tcPr>
          <w:p w14:paraId="78610521" w14:textId="77777777" w:rsidR="007A6E1F" w:rsidRDefault="00E36CB3">
            <w:pPr>
              <w:pStyle w:val="Compact"/>
              <w:jc w:val="center"/>
            </w:pPr>
            <w:r>
              <w:t>fag_syl</w:t>
            </w:r>
          </w:p>
        </w:tc>
        <w:tc>
          <w:tcPr>
            <w:tcW w:w="0" w:type="auto"/>
          </w:tcPr>
          <w:p w14:paraId="3D0EC06B" w14:textId="77777777" w:rsidR="007A6E1F" w:rsidRDefault="00E36CB3">
            <w:pPr>
              <w:pStyle w:val="Compact"/>
              <w:jc w:val="center"/>
            </w:pPr>
            <w:r>
              <w:t>9</w:t>
            </w:r>
          </w:p>
        </w:tc>
        <w:tc>
          <w:tcPr>
            <w:tcW w:w="0" w:type="auto"/>
          </w:tcPr>
          <w:p w14:paraId="79F8A568" w14:textId="77777777" w:rsidR="007A6E1F" w:rsidRDefault="00E36CB3">
            <w:pPr>
              <w:pStyle w:val="Compact"/>
              <w:jc w:val="center"/>
            </w:pPr>
            <w:r>
              <w:t>10</w:t>
            </w:r>
          </w:p>
        </w:tc>
        <w:tc>
          <w:tcPr>
            <w:tcW w:w="0" w:type="auto"/>
          </w:tcPr>
          <w:p w14:paraId="52EE6D22" w14:textId="77777777" w:rsidR="007A6E1F" w:rsidRDefault="00E36CB3">
            <w:pPr>
              <w:pStyle w:val="Compact"/>
              <w:jc w:val="center"/>
            </w:pPr>
            <w:r>
              <w:t>9</w:t>
            </w:r>
          </w:p>
        </w:tc>
        <w:tc>
          <w:tcPr>
            <w:tcW w:w="0" w:type="auto"/>
          </w:tcPr>
          <w:p w14:paraId="1FDD8FFD" w14:textId="77777777" w:rsidR="007A6E1F" w:rsidRDefault="00E36CB3">
            <w:pPr>
              <w:pStyle w:val="Compact"/>
              <w:jc w:val="center"/>
            </w:pPr>
            <w:r>
              <w:t>10</w:t>
            </w:r>
          </w:p>
        </w:tc>
      </w:tr>
      <w:tr w:rsidR="007A6E1F" w14:paraId="0A7BF282" w14:textId="77777777">
        <w:tc>
          <w:tcPr>
            <w:tcW w:w="0" w:type="auto"/>
          </w:tcPr>
          <w:p w14:paraId="4AB37C59" w14:textId="77777777" w:rsidR="007A6E1F" w:rsidRDefault="00E36CB3">
            <w:pPr>
              <w:pStyle w:val="Compact"/>
              <w:jc w:val="center"/>
            </w:pPr>
            <w:r>
              <w:t>fra_exc</w:t>
            </w:r>
          </w:p>
        </w:tc>
        <w:tc>
          <w:tcPr>
            <w:tcW w:w="0" w:type="auto"/>
          </w:tcPr>
          <w:p w14:paraId="62B64888" w14:textId="77777777" w:rsidR="007A6E1F" w:rsidRDefault="00E36CB3">
            <w:pPr>
              <w:pStyle w:val="Compact"/>
              <w:jc w:val="center"/>
            </w:pPr>
            <w:r>
              <w:t>4</w:t>
            </w:r>
          </w:p>
        </w:tc>
        <w:tc>
          <w:tcPr>
            <w:tcW w:w="0" w:type="auto"/>
          </w:tcPr>
          <w:p w14:paraId="06098052" w14:textId="77777777" w:rsidR="007A6E1F" w:rsidRDefault="00E36CB3">
            <w:pPr>
              <w:pStyle w:val="Compact"/>
              <w:jc w:val="center"/>
            </w:pPr>
            <w:r>
              <w:t>3</w:t>
            </w:r>
          </w:p>
        </w:tc>
        <w:tc>
          <w:tcPr>
            <w:tcW w:w="0" w:type="auto"/>
          </w:tcPr>
          <w:p w14:paraId="358C8762" w14:textId="77777777" w:rsidR="007A6E1F" w:rsidRDefault="00E36CB3">
            <w:pPr>
              <w:pStyle w:val="Compact"/>
              <w:jc w:val="center"/>
            </w:pPr>
            <w:r>
              <w:t>3</w:t>
            </w:r>
          </w:p>
        </w:tc>
        <w:tc>
          <w:tcPr>
            <w:tcW w:w="0" w:type="auto"/>
          </w:tcPr>
          <w:p w14:paraId="6B3279EA" w14:textId="77777777" w:rsidR="007A6E1F" w:rsidRDefault="00E36CB3">
            <w:pPr>
              <w:pStyle w:val="Compact"/>
              <w:jc w:val="center"/>
            </w:pPr>
            <w:r>
              <w:t>4</w:t>
            </w:r>
          </w:p>
        </w:tc>
      </w:tr>
      <w:tr w:rsidR="007A6E1F" w14:paraId="46B81AE6" w14:textId="77777777">
        <w:tc>
          <w:tcPr>
            <w:tcW w:w="0" w:type="auto"/>
          </w:tcPr>
          <w:p w14:paraId="5013194D" w14:textId="77777777" w:rsidR="007A6E1F" w:rsidRDefault="00E36CB3">
            <w:pPr>
              <w:pStyle w:val="Compact"/>
              <w:jc w:val="center"/>
            </w:pPr>
            <w:r>
              <w:t>que_pet</w:t>
            </w:r>
          </w:p>
        </w:tc>
        <w:tc>
          <w:tcPr>
            <w:tcW w:w="0" w:type="auto"/>
          </w:tcPr>
          <w:p w14:paraId="07BE8208" w14:textId="77777777" w:rsidR="007A6E1F" w:rsidRDefault="00E36CB3">
            <w:pPr>
              <w:pStyle w:val="Compact"/>
              <w:jc w:val="center"/>
            </w:pPr>
            <w:r>
              <w:t>9</w:t>
            </w:r>
          </w:p>
        </w:tc>
        <w:tc>
          <w:tcPr>
            <w:tcW w:w="0" w:type="auto"/>
          </w:tcPr>
          <w:p w14:paraId="328F2554" w14:textId="77777777" w:rsidR="007A6E1F" w:rsidRDefault="00E36CB3">
            <w:pPr>
              <w:pStyle w:val="Compact"/>
              <w:jc w:val="center"/>
            </w:pPr>
            <w:r>
              <w:t>8</w:t>
            </w:r>
          </w:p>
        </w:tc>
        <w:tc>
          <w:tcPr>
            <w:tcW w:w="0" w:type="auto"/>
          </w:tcPr>
          <w:p w14:paraId="3897D8BD" w14:textId="77777777" w:rsidR="007A6E1F" w:rsidRDefault="00E36CB3">
            <w:pPr>
              <w:pStyle w:val="Compact"/>
              <w:jc w:val="center"/>
            </w:pPr>
            <w:r>
              <w:t>9</w:t>
            </w:r>
          </w:p>
        </w:tc>
        <w:tc>
          <w:tcPr>
            <w:tcW w:w="0" w:type="auto"/>
          </w:tcPr>
          <w:p w14:paraId="3462A09B" w14:textId="77777777" w:rsidR="007A6E1F" w:rsidRDefault="00E36CB3">
            <w:pPr>
              <w:pStyle w:val="Compact"/>
              <w:jc w:val="center"/>
            </w:pPr>
            <w:r>
              <w:t>8</w:t>
            </w:r>
          </w:p>
        </w:tc>
      </w:tr>
      <w:tr w:rsidR="007A6E1F" w14:paraId="179C0BE8" w14:textId="77777777">
        <w:tc>
          <w:tcPr>
            <w:tcW w:w="0" w:type="auto"/>
          </w:tcPr>
          <w:p w14:paraId="1FECB310" w14:textId="77777777" w:rsidR="007A6E1F" w:rsidRDefault="00E36CB3">
            <w:pPr>
              <w:pStyle w:val="Compact"/>
              <w:jc w:val="center"/>
            </w:pPr>
            <w:r>
              <w:t>que_rob</w:t>
            </w:r>
          </w:p>
        </w:tc>
        <w:tc>
          <w:tcPr>
            <w:tcW w:w="0" w:type="auto"/>
          </w:tcPr>
          <w:p w14:paraId="569E278E" w14:textId="77777777" w:rsidR="007A6E1F" w:rsidRDefault="00E36CB3">
            <w:pPr>
              <w:pStyle w:val="Compact"/>
              <w:jc w:val="center"/>
            </w:pPr>
            <w:r>
              <w:t>10</w:t>
            </w:r>
          </w:p>
        </w:tc>
        <w:tc>
          <w:tcPr>
            <w:tcW w:w="0" w:type="auto"/>
          </w:tcPr>
          <w:p w14:paraId="0C605C03" w14:textId="77777777" w:rsidR="007A6E1F" w:rsidRDefault="00E36CB3">
            <w:pPr>
              <w:pStyle w:val="Compact"/>
              <w:jc w:val="center"/>
            </w:pPr>
            <w:r>
              <w:t>9</w:t>
            </w:r>
          </w:p>
        </w:tc>
        <w:tc>
          <w:tcPr>
            <w:tcW w:w="0" w:type="auto"/>
          </w:tcPr>
          <w:p w14:paraId="67B6A85E" w14:textId="77777777" w:rsidR="007A6E1F" w:rsidRDefault="00E36CB3">
            <w:pPr>
              <w:pStyle w:val="Compact"/>
              <w:jc w:val="center"/>
            </w:pPr>
            <w:r>
              <w:t>2</w:t>
            </w:r>
          </w:p>
        </w:tc>
        <w:tc>
          <w:tcPr>
            <w:tcW w:w="0" w:type="auto"/>
          </w:tcPr>
          <w:p w14:paraId="656610B6" w14:textId="77777777" w:rsidR="007A6E1F" w:rsidRDefault="00E36CB3">
            <w:pPr>
              <w:pStyle w:val="Compact"/>
              <w:jc w:val="center"/>
            </w:pPr>
            <w:r>
              <w:t>5</w:t>
            </w:r>
          </w:p>
        </w:tc>
      </w:tr>
      <w:tr w:rsidR="007A6E1F" w14:paraId="56CFEAAC" w14:textId="77777777">
        <w:tc>
          <w:tcPr>
            <w:tcW w:w="0" w:type="auto"/>
          </w:tcPr>
          <w:p w14:paraId="58818B70" w14:textId="77777777" w:rsidR="007A6E1F" w:rsidRDefault="00E36CB3">
            <w:pPr>
              <w:pStyle w:val="Compact"/>
              <w:jc w:val="center"/>
            </w:pPr>
            <w:r>
              <w:t>que_pyr</w:t>
            </w:r>
          </w:p>
        </w:tc>
        <w:tc>
          <w:tcPr>
            <w:tcW w:w="0" w:type="auto"/>
          </w:tcPr>
          <w:p w14:paraId="7CCF1E73" w14:textId="77777777" w:rsidR="007A6E1F" w:rsidRDefault="00E36CB3">
            <w:pPr>
              <w:pStyle w:val="Compact"/>
              <w:jc w:val="center"/>
            </w:pPr>
            <w:r>
              <w:t>9</w:t>
            </w:r>
          </w:p>
        </w:tc>
        <w:tc>
          <w:tcPr>
            <w:tcW w:w="0" w:type="auto"/>
          </w:tcPr>
          <w:p w14:paraId="30D02F05" w14:textId="77777777" w:rsidR="007A6E1F" w:rsidRDefault="00E36CB3">
            <w:pPr>
              <w:pStyle w:val="Compact"/>
              <w:jc w:val="center"/>
            </w:pPr>
            <w:r>
              <w:t>10</w:t>
            </w:r>
          </w:p>
        </w:tc>
        <w:tc>
          <w:tcPr>
            <w:tcW w:w="0" w:type="auto"/>
          </w:tcPr>
          <w:p w14:paraId="3DA8956E" w14:textId="77777777" w:rsidR="007A6E1F" w:rsidRDefault="00E36CB3">
            <w:pPr>
              <w:pStyle w:val="Compact"/>
              <w:jc w:val="center"/>
            </w:pPr>
            <w:r>
              <w:t>9</w:t>
            </w:r>
          </w:p>
        </w:tc>
        <w:tc>
          <w:tcPr>
            <w:tcW w:w="0" w:type="auto"/>
          </w:tcPr>
          <w:p w14:paraId="077962CC" w14:textId="77777777" w:rsidR="007A6E1F" w:rsidRDefault="00E36CB3">
            <w:pPr>
              <w:pStyle w:val="Compact"/>
              <w:jc w:val="center"/>
            </w:pPr>
            <w:r>
              <w:t>5</w:t>
            </w:r>
          </w:p>
        </w:tc>
      </w:tr>
      <w:tr w:rsidR="007A6E1F" w14:paraId="3B1287EB" w14:textId="77777777">
        <w:tc>
          <w:tcPr>
            <w:tcW w:w="0" w:type="auto"/>
          </w:tcPr>
          <w:p w14:paraId="016ABC07" w14:textId="77777777" w:rsidR="007A6E1F" w:rsidRDefault="00E36CB3">
            <w:pPr>
              <w:pStyle w:val="Compact"/>
              <w:jc w:val="center"/>
            </w:pPr>
            <w:r>
              <w:t>que_sub</w:t>
            </w:r>
          </w:p>
        </w:tc>
        <w:tc>
          <w:tcPr>
            <w:tcW w:w="0" w:type="auto"/>
          </w:tcPr>
          <w:p w14:paraId="76BC0F76" w14:textId="77777777" w:rsidR="007A6E1F" w:rsidRDefault="00E36CB3">
            <w:pPr>
              <w:pStyle w:val="Compact"/>
              <w:jc w:val="center"/>
            </w:pPr>
            <w:r>
              <w:t>9</w:t>
            </w:r>
          </w:p>
        </w:tc>
        <w:tc>
          <w:tcPr>
            <w:tcW w:w="0" w:type="auto"/>
          </w:tcPr>
          <w:p w14:paraId="27AA278B" w14:textId="77777777" w:rsidR="007A6E1F" w:rsidRDefault="00E36CB3">
            <w:pPr>
              <w:pStyle w:val="Compact"/>
              <w:jc w:val="center"/>
            </w:pPr>
            <w:r>
              <w:t>7</w:t>
            </w:r>
          </w:p>
        </w:tc>
        <w:tc>
          <w:tcPr>
            <w:tcW w:w="0" w:type="auto"/>
          </w:tcPr>
          <w:p w14:paraId="45BBC04F" w14:textId="77777777" w:rsidR="007A6E1F" w:rsidRDefault="00E36CB3">
            <w:pPr>
              <w:pStyle w:val="Compact"/>
              <w:jc w:val="center"/>
            </w:pPr>
            <w:r>
              <w:t>8</w:t>
            </w:r>
          </w:p>
        </w:tc>
        <w:tc>
          <w:tcPr>
            <w:tcW w:w="0" w:type="auto"/>
          </w:tcPr>
          <w:p w14:paraId="4ECD751C" w14:textId="77777777" w:rsidR="007A6E1F" w:rsidRDefault="00E36CB3">
            <w:pPr>
              <w:pStyle w:val="Compact"/>
              <w:jc w:val="center"/>
            </w:pPr>
            <w:r>
              <w:t>9</w:t>
            </w:r>
          </w:p>
        </w:tc>
      </w:tr>
      <w:tr w:rsidR="007A6E1F" w14:paraId="784412FA" w14:textId="77777777">
        <w:tc>
          <w:tcPr>
            <w:tcW w:w="0" w:type="auto"/>
          </w:tcPr>
          <w:p w14:paraId="50F5068E" w14:textId="77777777" w:rsidR="007A6E1F" w:rsidRDefault="00E36CB3">
            <w:pPr>
              <w:pStyle w:val="Compact"/>
              <w:jc w:val="center"/>
            </w:pPr>
            <w:r>
              <w:t>abi_alb</w:t>
            </w:r>
          </w:p>
        </w:tc>
        <w:tc>
          <w:tcPr>
            <w:tcW w:w="0" w:type="auto"/>
          </w:tcPr>
          <w:p w14:paraId="63095AAA" w14:textId="77777777" w:rsidR="007A6E1F" w:rsidRDefault="00E36CB3">
            <w:pPr>
              <w:pStyle w:val="Compact"/>
              <w:jc w:val="center"/>
            </w:pPr>
            <w:r>
              <w:t>9</w:t>
            </w:r>
          </w:p>
        </w:tc>
        <w:tc>
          <w:tcPr>
            <w:tcW w:w="0" w:type="auto"/>
          </w:tcPr>
          <w:p w14:paraId="78E806DE" w14:textId="77777777" w:rsidR="007A6E1F" w:rsidRDefault="00E36CB3">
            <w:pPr>
              <w:pStyle w:val="Compact"/>
              <w:jc w:val="center"/>
            </w:pPr>
            <w:r>
              <w:t>8</w:t>
            </w:r>
          </w:p>
        </w:tc>
        <w:tc>
          <w:tcPr>
            <w:tcW w:w="0" w:type="auto"/>
          </w:tcPr>
          <w:p w14:paraId="785C6E0D" w14:textId="77777777" w:rsidR="007A6E1F" w:rsidRDefault="00E36CB3">
            <w:pPr>
              <w:pStyle w:val="Compact"/>
              <w:jc w:val="center"/>
            </w:pPr>
            <w:r>
              <w:t>3</w:t>
            </w:r>
          </w:p>
        </w:tc>
        <w:tc>
          <w:tcPr>
            <w:tcW w:w="0" w:type="auto"/>
          </w:tcPr>
          <w:p w14:paraId="0CF6EF39" w14:textId="77777777" w:rsidR="007A6E1F" w:rsidRDefault="00E36CB3">
            <w:pPr>
              <w:pStyle w:val="Compact"/>
              <w:jc w:val="center"/>
            </w:pPr>
            <w:r>
              <w:t>4</w:t>
            </w:r>
          </w:p>
        </w:tc>
      </w:tr>
      <w:tr w:rsidR="007A6E1F" w14:paraId="310D9848" w14:textId="77777777">
        <w:tc>
          <w:tcPr>
            <w:tcW w:w="0" w:type="auto"/>
          </w:tcPr>
          <w:p w14:paraId="669906A4" w14:textId="77777777" w:rsidR="007A6E1F" w:rsidRDefault="00E36CB3">
            <w:pPr>
              <w:pStyle w:val="Compact"/>
              <w:jc w:val="center"/>
            </w:pPr>
            <w:r>
              <w:t>ace_pla</w:t>
            </w:r>
          </w:p>
        </w:tc>
        <w:tc>
          <w:tcPr>
            <w:tcW w:w="0" w:type="auto"/>
          </w:tcPr>
          <w:p w14:paraId="17A0AB4E" w14:textId="77777777" w:rsidR="007A6E1F" w:rsidRDefault="00E36CB3">
            <w:pPr>
              <w:pStyle w:val="Compact"/>
              <w:jc w:val="center"/>
            </w:pPr>
            <w:r>
              <w:t>10</w:t>
            </w:r>
          </w:p>
        </w:tc>
        <w:tc>
          <w:tcPr>
            <w:tcW w:w="0" w:type="auto"/>
          </w:tcPr>
          <w:p w14:paraId="09D88E21" w14:textId="77777777" w:rsidR="007A6E1F" w:rsidRDefault="00E36CB3">
            <w:pPr>
              <w:pStyle w:val="Compact"/>
              <w:jc w:val="center"/>
            </w:pPr>
            <w:r>
              <w:t>8</w:t>
            </w:r>
          </w:p>
        </w:tc>
        <w:tc>
          <w:tcPr>
            <w:tcW w:w="0" w:type="auto"/>
          </w:tcPr>
          <w:p w14:paraId="53D143B5" w14:textId="77777777" w:rsidR="007A6E1F" w:rsidRDefault="00E36CB3">
            <w:pPr>
              <w:pStyle w:val="Compact"/>
              <w:jc w:val="center"/>
            </w:pPr>
            <w:r>
              <w:t>1</w:t>
            </w:r>
          </w:p>
        </w:tc>
        <w:tc>
          <w:tcPr>
            <w:tcW w:w="0" w:type="auto"/>
          </w:tcPr>
          <w:p w14:paraId="1E1F47AE" w14:textId="77777777" w:rsidR="007A6E1F" w:rsidRDefault="00E36CB3">
            <w:pPr>
              <w:pStyle w:val="Compact"/>
              <w:jc w:val="center"/>
            </w:pPr>
            <w:r>
              <w:t>2</w:t>
            </w:r>
          </w:p>
        </w:tc>
      </w:tr>
      <w:tr w:rsidR="007A6E1F" w14:paraId="3F63A04E" w14:textId="77777777">
        <w:tc>
          <w:tcPr>
            <w:tcW w:w="0" w:type="auto"/>
          </w:tcPr>
          <w:p w14:paraId="7197D33A" w14:textId="77777777" w:rsidR="007A6E1F" w:rsidRDefault="00E36CB3">
            <w:pPr>
              <w:pStyle w:val="Compact"/>
              <w:jc w:val="center"/>
            </w:pPr>
            <w:r>
              <w:t>aln_glu</w:t>
            </w:r>
          </w:p>
        </w:tc>
        <w:tc>
          <w:tcPr>
            <w:tcW w:w="0" w:type="auto"/>
          </w:tcPr>
          <w:p w14:paraId="688F4670" w14:textId="77777777" w:rsidR="007A6E1F" w:rsidRDefault="00E36CB3">
            <w:pPr>
              <w:pStyle w:val="Compact"/>
              <w:jc w:val="center"/>
            </w:pPr>
            <w:r>
              <w:t>8</w:t>
            </w:r>
          </w:p>
        </w:tc>
        <w:tc>
          <w:tcPr>
            <w:tcW w:w="0" w:type="auto"/>
          </w:tcPr>
          <w:p w14:paraId="5B8E25F4" w14:textId="77777777" w:rsidR="007A6E1F" w:rsidRDefault="00E36CB3">
            <w:pPr>
              <w:pStyle w:val="Compact"/>
              <w:jc w:val="center"/>
            </w:pPr>
            <w:r>
              <w:t>10</w:t>
            </w:r>
          </w:p>
        </w:tc>
        <w:tc>
          <w:tcPr>
            <w:tcW w:w="0" w:type="auto"/>
          </w:tcPr>
          <w:p w14:paraId="7752F7B9" w14:textId="77777777" w:rsidR="007A6E1F" w:rsidRDefault="00E36CB3">
            <w:pPr>
              <w:pStyle w:val="Compact"/>
              <w:jc w:val="center"/>
            </w:pPr>
            <w:r>
              <w:t>8</w:t>
            </w:r>
          </w:p>
        </w:tc>
        <w:tc>
          <w:tcPr>
            <w:tcW w:w="0" w:type="auto"/>
          </w:tcPr>
          <w:p w14:paraId="44F67E9A" w14:textId="77777777" w:rsidR="007A6E1F" w:rsidRDefault="00E36CB3">
            <w:pPr>
              <w:pStyle w:val="Compact"/>
              <w:jc w:val="center"/>
            </w:pPr>
            <w:r>
              <w:t>7</w:t>
            </w:r>
          </w:p>
        </w:tc>
      </w:tr>
      <w:tr w:rsidR="007A6E1F" w14:paraId="74490EFE" w14:textId="77777777">
        <w:tc>
          <w:tcPr>
            <w:tcW w:w="0" w:type="auto"/>
          </w:tcPr>
          <w:p w14:paraId="6C099950" w14:textId="77777777" w:rsidR="007A6E1F" w:rsidRDefault="00E36CB3">
            <w:pPr>
              <w:pStyle w:val="Compact"/>
              <w:jc w:val="center"/>
            </w:pPr>
            <w:r>
              <w:t>jun_oxy</w:t>
            </w:r>
          </w:p>
        </w:tc>
        <w:tc>
          <w:tcPr>
            <w:tcW w:w="0" w:type="auto"/>
          </w:tcPr>
          <w:p w14:paraId="474B8F1E" w14:textId="77777777" w:rsidR="007A6E1F" w:rsidRDefault="00E36CB3">
            <w:pPr>
              <w:pStyle w:val="Compact"/>
              <w:jc w:val="center"/>
            </w:pPr>
            <w:r>
              <w:t>8</w:t>
            </w:r>
          </w:p>
        </w:tc>
        <w:tc>
          <w:tcPr>
            <w:tcW w:w="0" w:type="auto"/>
          </w:tcPr>
          <w:p w14:paraId="38BE51E2" w14:textId="77777777" w:rsidR="007A6E1F" w:rsidRDefault="00E36CB3">
            <w:pPr>
              <w:pStyle w:val="Compact"/>
              <w:jc w:val="center"/>
            </w:pPr>
            <w:r>
              <w:t>9</w:t>
            </w:r>
          </w:p>
        </w:tc>
        <w:tc>
          <w:tcPr>
            <w:tcW w:w="0" w:type="auto"/>
          </w:tcPr>
          <w:p w14:paraId="785818B9" w14:textId="77777777" w:rsidR="007A6E1F" w:rsidRDefault="00E36CB3">
            <w:pPr>
              <w:pStyle w:val="Compact"/>
              <w:jc w:val="center"/>
            </w:pPr>
            <w:r>
              <w:t>8</w:t>
            </w:r>
          </w:p>
        </w:tc>
        <w:tc>
          <w:tcPr>
            <w:tcW w:w="0" w:type="auto"/>
          </w:tcPr>
          <w:p w14:paraId="66B9784D" w14:textId="77777777" w:rsidR="007A6E1F" w:rsidRDefault="00E36CB3">
            <w:pPr>
              <w:pStyle w:val="Compact"/>
              <w:jc w:val="center"/>
            </w:pPr>
            <w:r>
              <w:t>9</w:t>
            </w:r>
          </w:p>
        </w:tc>
      </w:tr>
      <w:tr w:rsidR="007A6E1F" w14:paraId="089E75D7" w14:textId="77777777">
        <w:tc>
          <w:tcPr>
            <w:tcW w:w="0" w:type="auto"/>
          </w:tcPr>
          <w:p w14:paraId="31D10B21" w14:textId="77777777" w:rsidR="007A6E1F" w:rsidRDefault="00E36CB3">
            <w:pPr>
              <w:pStyle w:val="Compact"/>
              <w:jc w:val="center"/>
            </w:pPr>
            <w:r>
              <w:t>arb_une</w:t>
            </w:r>
          </w:p>
        </w:tc>
        <w:tc>
          <w:tcPr>
            <w:tcW w:w="0" w:type="auto"/>
          </w:tcPr>
          <w:p w14:paraId="3BA4B759" w14:textId="77777777" w:rsidR="007A6E1F" w:rsidRDefault="00E36CB3">
            <w:pPr>
              <w:pStyle w:val="Compact"/>
              <w:jc w:val="center"/>
            </w:pPr>
            <w:r>
              <w:t>8</w:t>
            </w:r>
          </w:p>
        </w:tc>
        <w:tc>
          <w:tcPr>
            <w:tcW w:w="0" w:type="auto"/>
          </w:tcPr>
          <w:p w14:paraId="391A9A50" w14:textId="77777777" w:rsidR="007A6E1F" w:rsidRDefault="00E36CB3">
            <w:pPr>
              <w:pStyle w:val="Compact"/>
              <w:jc w:val="center"/>
            </w:pPr>
            <w:r>
              <w:t>10</w:t>
            </w:r>
          </w:p>
        </w:tc>
        <w:tc>
          <w:tcPr>
            <w:tcW w:w="0" w:type="auto"/>
          </w:tcPr>
          <w:p w14:paraId="4C9EC5C1" w14:textId="77777777" w:rsidR="007A6E1F" w:rsidRDefault="00E36CB3">
            <w:pPr>
              <w:pStyle w:val="Compact"/>
              <w:jc w:val="center"/>
            </w:pPr>
            <w:r>
              <w:t>8</w:t>
            </w:r>
          </w:p>
        </w:tc>
        <w:tc>
          <w:tcPr>
            <w:tcW w:w="0" w:type="auto"/>
          </w:tcPr>
          <w:p w14:paraId="02155D07" w14:textId="77777777" w:rsidR="007A6E1F" w:rsidRDefault="00E36CB3">
            <w:pPr>
              <w:pStyle w:val="Compact"/>
              <w:jc w:val="center"/>
            </w:pPr>
            <w:r>
              <w:t>10</w:t>
            </w:r>
          </w:p>
        </w:tc>
      </w:tr>
      <w:tr w:rsidR="007A6E1F" w14:paraId="0A4CDF7B" w14:textId="77777777">
        <w:tc>
          <w:tcPr>
            <w:tcW w:w="0" w:type="auto"/>
          </w:tcPr>
          <w:p w14:paraId="421B7799" w14:textId="77777777" w:rsidR="007A6E1F" w:rsidRDefault="00E36CB3">
            <w:pPr>
              <w:pStyle w:val="Compact"/>
              <w:jc w:val="center"/>
            </w:pPr>
            <w:r>
              <w:t>cra_mon</w:t>
            </w:r>
          </w:p>
        </w:tc>
        <w:tc>
          <w:tcPr>
            <w:tcW w:w="0" w:type="auto"/>
          </w:tcPr>
          <w:p w14:paraId="32C805C9" w14:textId="77777777" w:rsidR="007A6E1F" w:rsidRDefault="00E36CB3">
            <w:pPr>
              <w:pStyle w:val="Compact"/>
              <w:jc w:val="center"/>
            </w:pPr>
            <w:r>
              <w:t>10</w:t>
            </w:r>
          </w:p>
        </w:tc>
        <w:tc>
          <w:tcPr>
            <w:tcW w:w="0" w:type="auto"/>
          </w:tcPr>
          <w:p w14:paraId="3E92B913" w14:textId="77777777" w:rsidR="007A6E1F" w:rsidRDefault="00E36CB3">
            <w:pPr>
              <w:pStyle w:val="Compact"/>
              <w:jc w:val="center"/>
            </w:pPr>
            <w:r>
              <w:t>7</w:t>
            </w:r>
          </w:p>
        </w:tc>
        <w:tc>
          <w:tcPr>
            <w:tcW w:w="0" w:type="auto"/>
          </w:tcPr>
          <w:p w14:paraId="1DD2EB91" w14:textId="77777777" w:rsidR="007A6E1F" w:rsidRDefault="00E36CB3">
            <w:pPr>
              <w:pStyle w:val="Compact"/>
              <w:jc w:val="center"/>
            </w:pPr>
            <w:r>
              <w:t>4</w:t>
            </w:r>
          </w:p>
        </w:tc>
        <w:tc>
          <w:tcPr>
            <w:tcW w:w="0" w:type="auto"/>
          </w:tcPr>
          <w:p w14:paraId="3FA3CF1A" w14:textId="77777777" w:rsidR="007A6E1F" w:rsidRDefault="00E36CB3">
            <w:pPr>
              <w:pStyle w:val="Compact"/>
              <w:jc w:val="center"/>
            </w:pPr>
            <w:r>
              <w:t>10</w:t>
            </w:r>
          </w:p>
        </w:tc>
      </w:tr>
      <w:tr w:rsidR="007A6E1F" w14:paraId="10C69A9C" w14:textId="77777777">
        <w:tc>
          <w:tcPr>
            <w:tcW w:w="0" w:type="auto"/>
          </w:tcPr>
          <w:p w14:paraId="42262CA7" w14:textId="77777777" w:rsidR="007A6E1F" w:rsidRDefault="00E36CB3">
            <w:pPr>
              <w:pStyle w:val="Compact"/>
              <w:jc w:val="center"/>
            </w:pPr>
            <w:r>
              <w:t>pru_spi</w:t>
            </w:r>
          </w:p>
        </w:tc>
        <w:tc>
          <w:tcPr>
            <w:tcW w:w="0" w:type="auto"/>
          </w:tcPr>
          <w:p w14:paraId="4D8BDAA2" w14:textId="77777777" w:rsidR="007A6E1F" w:rsidRDefault="00E36CB3">
            <w:pPr>
              <w:pStyle w:val="Compact"/>
              <w:jc w:val="center"/>
            </w:pPr>
            <w:r>
              <w:t>6</w:t>
            </w:r>
          </w:p>
        </w:tc>
        <w:tc>
          <w:tcPr>
            <w:tcW w:w="0" w:type="auto"/>
          </w:tcPr>
          <w:p w14:paraId="094F5C23" w14:textId="77777777" w:rsidR="007A6E1F" w:rsidRDefault="00E36CB3">
            <w:pPr>
              <w:pStyle w:val="Compact"/>
              <w:jc w:val="center"/>
            </w:pPr>
            <w:r>
              <w:t>8</w:t>
            </w:r>
          </w:p>
        </w:tc>
        <w:tc>
          <w:tcPr>
            <w:tcW w:w="0" w:type="auto"/>
          </w:tcPr>
          <w:p w14:paraId="448E51AD" w14:textId="77777777" w:rsidR="007A6E1F" w:rsidRDefault="00E36CB3">
            <w:pPr>
              <w:pStyle w:val="Compact"/>
              <w:jc w:val="center"/>
            </w:pPr>
            <w:r>
              <w:t>4</w:t>
            </w:r>
          </w:p>
        </w:tc>
        <w:tc>
          <w:tcPr>
            <w:tcW w:w="0" w:type="auto"/>
          </w:tcPr>
          <w:p w14:paraId="22E04512" w14:textId="77777777" w:rsidR="007A6E1F" w:rsidRDefault="00E36CB3">
            <w:pPr>
              <w:pStyle w:val="Compact"/>
              <w:jc w:val="center"/>
            </w:pPr>
            <w:r>
              <w:t>6</w:t>
            </w:r>
          </w:p>
        </w:tc>
      </w:tr>
      <w:tr w:rsidR="007A6E1F" w14:paraId="747C7100" w14:textId="77777777">
        <w:tc>
          <w:tcPr>
            <w:tcW w:w="0" w:type="auto"/>
          </w:tcPr>
          <w:p w14:paraId="2E2608B2" w14:textId="77777777" w:rsidR="007A6E1F" w:rsidRDefault="00E36CB3">
            <w:pPr>
              <w:pStyle w:val="Compact"/>
              <w:jc w:val="center"/>
            </w:pPr>
            <w:r>
              <w:t>bux_sem</w:t>
            </w:r>
          </w:p>
        </w:tc>
        <w:tc>
          <w:tcPr>
            <w:tcW w:w="0" w:type="auto"/>
          </w:tcPr>
          <w:p w14:paraId="04286D15" w14:textId="77777777" w:rsidR="007A6E1F" w:rsidRDefault="00E36CB3">
            <w:pPr>
              <w:pStyle w:val="Compact"/>
              <w:jc w:val="center"/>
            </w:pPr>
            <w:r>
              <w:t>8</w:t>
            </w:r>
          </w:p>
        </w:tc>
        <w:tc>
          <w:tcPr>
            <w:tcW w:w="0" w:type="auto"/>
          </w:tcPr>
          <w:p w14:paraId="1DED7EFF" w14:textId="77777777" w:rsidR="007A6E1F" w:rsidRDefault="00E36CB3">
            <w:pPr>
              <w:pStyle w:val="Compact"/>
              <w:jc w:val="center"/>
            </w:pPr>
            <w:r>
              <w:t>9</w:t>
            </w:r>
          </w:p>
        </w:tc>
        <w:tc>
          <w:tcPr>
            <w:tcW w:w="0" w:type="auto"/>
          </w:tcPr>
          <w:p w14:paraId="3B2DB13D" w14:textId="77777777" w:rsidR="007A6E1F" w:rsidRDefault="00E36CB3">
            <w:pPr>
              <w:pStyle w:val="Compact"/>
              <w:jc w:val="center"/>
            </w:pPr>
            <w:r>
              <w:t>8</w:t>
            </w:r>
          </w:p>
        </w:tc>
        <w:tc>
          <w:tcPr>
            <w:tcW w:w="0" w:type="auto"/>
          </w:tcPr>
          <w:p w14:paraId="62F53844" w14:textId="77777777" w:rsidR="007A6E1F" w:rsidRDefault="00E36CB3">
            <w:pPr>
              <w:pStyle w:val="Compact"/>
              <w:jc w:val="center"/>
            </w:pPr>
            <w:r>
              <w:t>4</w:t>
            </w:r>
          </w:p>
        </w:tc>
      </w:tr>
      <w:tr w:rsidR="007A6E1F" w14:paraId="65922D69" w14:textId="77777777">
        <w:tc>
          <w:tcPr>
            <w:tcW w:w="0" w:type="auto"/>
          </w:tcPr>
          <w:p w14:paraId="65080735" w14:textId="77777777" w:rsidR="007A6E1F" w:rsidRDefault="00E36CB3">
            <w:pPr>
              <w:pStyle w:val="Compact"/>
              <w:jc w:val="center"/>
            </w:pPr>
            <w:r>
              <w:t>cot_tom</w:t>
            </w:r>
          </w:p>
        </w:tc>
        <w:tc>
          <w:tcPr>
            <w:tcW w:w="0" w:type="auto"/>
          </w:tcPr>
          <w:p w14:paraId="00095FFD" w14:textId="77777777" w:rsidR="007A6E1F" w:rsidRDefault="00E36CB3">
            <w:pPr>
              <w:pStyle w:val="Compact"/>
              <w:jc w:val="center"/>
            </w:pPr>
            <w:r>
              <w:t>10</w:t>
            </w:r>
          </w:p>
        </w:tc>
        <w:tc>
          <w:tcPr>
            <w:tcW w:w="0" w:type="auto"/>
          </w:tcPr>
          <w:p w14:paraId="02B41753" w14:textId="77777777" w:rsidR="007A6E1F" w:rsidRDefault="00E36CB3">
            <w:pPr>
              <w:pStyle w:val="Compact"/>
              <w:jc w:val="center"/>
            </w:pPr>
            <w:r>
              <w:t>7</w:t>
            </w:r>
          </w:p>
        </w:tc>
        <w:tc>
          <w:tcPr>
            <w:tcW w:w="0" w:type="auto"/>
          </w:tcPr>
          <w:p w14:paraId="51EF7749" w14:textId="77777777" w:rsidR="007A6E1F" w:rsidRDefault="00E36CB3">
            <w:pPr>
              <w:pStyle w:val="Compact"/>
              <w:jc w:val="center"/>
            </w:pPr>
            <w:r>
              <w:t>5</w:t>
            </w:r>
          </w:p>
        </w:tc>
        <w:tc>
          <w:tcPr>
            <w:tcW w:w="0" w:type="auto"/>
          </w:tcPr>
          <w:p w14:paraId="6AC0127D" w14:textId="77777777" w:rsidR="007A6E1F" w:rsidRDefault="00E36CB3">
            <w:pPr>
              <w:pStyle w:val="Compact"/>
              <w:jc w:val="center"/>
            </w:pPr>
            <w:r>
              <w:t>10</w:t>
            </w:r>
          </w:p>
        </w:tc>
      </w:tr>
      <w:tr w:rsidR="007A6E1F" w14:paraId="59545C94" w14:textId="77777777">
        <w:tc>
          <w:tcPr>
            <w:tcW w:w="0" w:type="auto"/>
          </w:tcPr>
          <w:p w14:paraId="33E4F37B" w14:textId="77777777" w:rsidR="007A6E1F" w:rsidRDefault="00E36CB3">
            <w:pPr>
              <w:pStyle w:val="Compact"/>
              <w:jc w:val="center"/>
            </w:pPr>
            <w:r>
              <w:t>vio_mir</w:t>
            </w:r>
          </w:p>
        </w:tc>
        <w:tc>
          <w:tcPr>
            <w:tcW w:w="0" w:type="auto"/>
          </w:tcPr>
          <w:p w14:paraId="715D8375" w14:textId="77777777" w:rsidR="007A6E1F" w:rsidRDefault="00E36CB3">
            <w:pPr>
              <w:pStyle w:val="Compact"/>
              <w:jc w:val="center"/>
            </w:pPr>
            <w:r>
              <w:t>7</w:t>
            </w:r>
          </w:p>
        </w:tc>
        <w:tc>
          <w:tcPr>
            <w:tcW w:w="0" w:type="auto"/>
          </w:tcPr>
          <w:p w14:paraId="2B890E2D" w14:textId="77777777" w:rsidR="007A6E1F" w:rsidRDefault="00E36CB3">
            <w:pPr>
              <w:pStyle w:val="Compact"/>
              <w:jc w:val="center"/>
            </w:pPr>
            <w:r>
              <w:t>9</w:t>
            </w:r>
          </w:p>
        </w:tc>
        <w:tc>
          <w:tcPr>
            <w:tcW w:w="0" w:type="auto"/>
          </w:tcPr>
          <w:p w14:paraId="43F192C3" w14:textId="77777777" w:rsidR="007A6E1F" w:rsidRDefault="00E36CB3">
            <w:pPr>
              <w:pStyle w:val="Compact"/>
              <w:jc w:val="center"/>
            </w:pPr>
            <w:r>
              <w:t>7</w:t>
            </w:r>
          </w:p>
        </w:tc>
        <w:tc>
          <w:tcPr>
            <w:tcW w:w="0" w:type="auto"/>
          </w:tcPr>
          <w:p w14:paraId="25982872" w14:textId="77777777" w:rsidR="007A6E1F" w:rsidRDefault="00E36CB3">
            <w:pPr>
              <w:pStyle w:val="Compact"/>
              <w:jc w:val="center"/>
            </w:pPr>
            <w:r>
              <w:t>9</w:t>
            </w:r>
          </w:p>
        </w:tc>
      </w:tr>
      <w:tr w:rsidR="007A6E1F" w14:paraId="1DE146C2" w14:textId="77777777">
        <w:tc>
          <w:tcPr>
            <w:tcW w:w="0" w:type="auto"/>
          </w:tcPr>
          <w:p w14:paraId="14707854" w14:textId="77777777" w:rsidR="007A6E1F" w:rsidRDefault="00E36CB3">
            <w:pPr>
              <w:pStyle w:val="Compact"/>
              <w:jc w:val="center"/>
            </w:pPr>
            <w:r>
              <w:t>dip_eru</w:t>
            </w:r>
          </w:p>
        </w:tc>
        <w:tc>
          <w:tcPr>
            <w:tcW w:w="0" w:type="auto"/>
          </w:tcPr>
          <w:p w14:paraId="39C4EAD5" w14:textId="77777777" w:rsidR="007A6E1F" w:rsidRDefault="00E36CB3">
            <w:pPr>
              <w:pStyle w:val="Compact"/>
              <w:jc w:val="center"/>
            </w:pPr>
            <w:r>
              <w:t>10</w:t>
            </w:r>
          </w:p>
        </w:tc>
        <w:tc>
          <w:tcPr>
            <w:tcW w:w="0" w:type="auto"/>
          </w:tcPr>
          <w:p w14:paraId="5271CFAF" w14:textId="77777777" w:rsidR="007A6E1F" w:rsidRDefault="00E36CB3">
            <w:pPr>
              <w:pStyle w:val="Compact"/>
              <w:jc w:val="center"/>
            </w:pPr>
            <w:r>
              <w:t>9</w:t>
            </w:r>
          </w:p>
        </w:tc>
        <w:tc>
          <w:tcPr>
            <w:tcW w:w="0" w:type="auto"/>
          </w:tcPr>
          <w:p w14:paraId="73395266" w14:textId="77777777" w:rsidR="007A6E1F" w:rsidRDefault="00E36CB3">
            <w:pPr>
              <w:pStyle w:val="Compact"/>
              <w:jc w:val="center"/>
            </w:pPr>
            <w:r>
              <w:t>10</w:t>
            </w:r>
          </w:p>
        </w:tc>
        <w:tc>
          <w:tcPr>
            <w:tcW w:w="0" w:type="auto"/>
          </w:tcPr>
          <w:p w14:paraId="791B0D7C" w14:textId="77777777" w:rsidR="007A6E1F" w:rsidRDefault="00E36CB3">
            <w:pPr>
              <w:pStyle w:val="Compact"/>
              <w:jc w:val="center"/>
            </w:pPr>
            <w:r>
              <w:t>5</w:t>
            </w:r>
          </w:p>
        </w:tc>
      </w:tr>
      <w:tr w:rsidR="007A6E1F" w14:paraId="01F2DFF6" w14:textId="77777777">
        <w:tc>
          <w:tcPr>
            <w:tcW w:w="0" w:type="auto"/>
          </w:tcPr>
          <w:p w14:paraId="66644BED" w14:textId="77777777" w:rsidR="007A6E1F" w:rsidRDefault="00E36CB3">
            <w:pPr>
              <w:pStyle w:val="Compact"/>
              <w:jc w:val="center"/>
            </w:pPr>
            <w:r>
              <w:lastRenderedPageBreak/>
              <w:t>cen_alb</w:t>
            </w:r>
          </w:p>
        </w:tc>
        <w:tc>
          <w:tcPr>
            <w:tcW w:w="0" w:type="auto"/>
          </w:tcPr>
          <w:p w14:paraId="30C1BFEE" w14:textId="77777777" w:rsidR="007A6E1F" w:rsidRDefault="00E36CB3">
            <w:pPr>
              <w:pStyle w:val="Compact"/>
              <w:jc w:val="center"/>
            </w:pPr>
            <w:r>
              <w:t>9</w:t>
            </w:r>
          </w:p>
        </w:tc>
        <w:tc>
          <w:tcPr>
            <w:tcW w:w="0" w:type="auto"/>
          </w:tcPr>
          <w:p w14:paraId="13ECD878" w14:textId="77777777" w:rsidR="007A6E1F" w:rsidRDefault="00E36CB3">
            <w:pPr>
              <w:pStyle w:val="Compact"/>
              <w:jc w:val="center"/>
            </w:pPr>
            <w:r>
              <w:t>4</w:t>
            </w:r>
          </w:p>
        </w:tc>
        <w:tc>
          <w:tcPr>
            <w:tcW w:w="0" w:type="auto"/>
          </w:tcPr>
          <w:p w14:paraId="00392041" w14:textId="77777777" w:rsidR="007A6E1F" w:rsidRDefault="00E36CB3">
            <w:pPr>
              <w:pStyle w:val="Compact"/>
              <w:jc w:val="center"/>
            </w:pPr>
            <w:r>
              <w:t>4</w:t>
            </w:r>
          </w:p>
        </w:tc>
        <w:tc>
          <w:tcPr>
            <w:tcW w:w="0" w:type="auto"/>
          </w:tcPr>
          <w:p w14:paraId="2A971AFB" w14:textId="77777777" w:rsidR="007A6E1F" w:rsidRDefault="00E36CB3">
            <w:pPr>
              <w:pStyle w:val="Compact"/>
              <w:jc w:val="center"/>
            </w:pPr>
            <w:r>
              <w:t>5</w:t>
            </w:r>
          </w:p>
        </w:tc>
      </w:tr>
      <w:tr w:rsidR="007A6E1F" w14:paraId="2666336F" w14:textId="77777777">
        <w:tc>
          <w:tcPr>
            <w:tcW w:w="0" w:type="auto"/>
          </w:tcPr>
          <w:p w14:paraId="5D869AE2" w14:textId="77777777" w:rsidR="007A6E1F" w:rsidRDefault="00E36CB3">
            <w:pPr>
              <w:pStyle w:val="Compact"/>
              <w:jc w:val="center"/>
            </w:pPr>
            <w:r>
              <w:t>ger_luc</w:t>
            </w:r>
          </w:p>
        </w:tc>
        <w:tc>
          <w:tcPr>
            <w:tcW w:w="0" w:type="auto"/>
          </w:tcPr>
          <w:p w14:paraId="0FF0CAFD" w14:textId="77777777" w:rsidR="007A6E1F" w:rsidRDefault="00E36CB3">
            <w:pPr>
              <w:pStyle w:val="Compact"/>
              <w:jc w:val="center"/>
            </w:pPr>
            <w:r>
              <w:t>9</w:t>
            </w:r>
          </w:p>
        </w:tc>
        <w:tc>
          <w:tcPr>
            <w:tcW w:w="0" w:type="auto"/>
          </w:tcPr>
          <w:p w14:paraId="23A81232" w14:textId="77777777" w:rsidR="007A6E1F" w:rsidRDefault="00E36CB3">
            <w:pPr>
              <w:pStyle w:val="Compact"/>
              <w:jc w:val="center"/>
            </w:pPr>
            <w:r>
              <w:t>10</w:t>
            </w:r>
          </w:p>
        </w:tc>
        <w:tc>
          <w:tcPr>
            <w:tcW w:w="0" w:type="auto"/>
          </w:tcPr>
          <w:p w14:paraId="01CECA2E" w14:textId="77777777" w:rsidR="007A6E1F" w:rsidRDefault="00E36CB3">
            <w:pPr>
              <w:pStyle w:val="Compact"/>
              <w:jc w:val="center"/>
            </w:pPr>
            <w:r>
              <w:t>2</w:t>
            </w:r>
          </w:p>
        </w:tc>
        <w:tc>
          <w:tcPr>
            <w:tcW w:w="0" w:type="auto"/>
          </w:tcPr>
          <w:p w14:paraId="752EFB28" w14:textId="77777777" w:rsidR="007A6E1F" w:rsidRDefault="00E36CB3">
            <w:pPr>
              <w:pStyle w:val="Compact"/>
              <w:jc w:val="center"/>
            </w:pPr>
            <w:r>
              <w:t>9</w:t>
            </w:r>
          </w:p>
        </w:tc>
      </w:tr>
      <w:tr w:rsidR="007A6E1F" w14:paraId="4EB3F183" w14:textId="77777777">
        <w:tc>
          <w:tcPr>
            <w:tcW w:w="0" w:type="auto"/>
          </w:tcPr>
          <w:p w14:paraId="39CFE425" w14:textId="77777777" w:rsidR="007A6E1F" w:rsidRDefault="00E36CB3">
            <w:pPr>
              <w:pStyle w:val="Compact"/>
              <w:jc w:val="center"/>
            </w:pPr>
            <w:r>
              <w:t>lin_alp</w:t>
            </w:r>
          </w:p>
        </w:tc>
        <w:tc>
          <w:tcPr>
            <w:tcW w:w="0" w:type="auto"/>
          </w:tcPr>
          <w:p w14:paraId="77702978" w14:textId="77777777" w:rsidR="007A6E1F" w:rsidRDefault="00E36CB3">
            <w:pPr>
              <w:pStyle w:val="Compact"/>
              <w:jc w:val="center"/>
            </w:pPr>
            <w:r>
              <w:t>8</w:t>
            </w:r>
          </w:p>
        </w:tc>
        <w:tc>
          <w:tcPr>
            <w:tcW w:w="0" w:type="auto"/>
          </w:tcPr>
          <w:p w14:paraId="24F3CC1E" w14:textId="77777777" w:rsidR="007A6E1F" w:rsidRDefault="00E36CB3">
            <w:pPr>
              <w:pStyle w:val="Compact"/>
              <w:jc w:val="center"/>
            </w:pPr>
            <w:r>
              <w:t>6</w:t>
            </w:r>
          </w:p>
        </w:tc>
        <w:tc>
          <w:tcPr>
            <w:tcW w:w="0" w:type="auto"/>
          </w:tcPr>
          <w:p w14:paraId="37EA678D" w14:textId="77777777" w:rsidR="007A6E1F" w:rsidRDefault="00E36CB3">
            <w:pPr>
              <w:pStyle w:val="Compact"/>
              <w:jc w:val="center"/>
            </w:pPr>
            <w:r>
              <w:t>8</w:t>
            </w:r>
          </w:p>
        </w:tc>
        <w:tc>
          <w:tcPr>
            <w:tcW w:w="0" w:type="auto"/>
          </w:tcPr>
          <w:p w14:paraId="36935F18" w14:textId="77777777" w:rsidR="007A6E1F" w:rsidRDefault="00E36CB3">
            <w:pPr>
              <w:pStyle w:val="Compact"/>
              <w:jc w:val="center"/>
            </w:pPr>
            <w:r>
              <w:t>5</w:t>
            </w:r>
          </w:p>
        </w:tc>
      </w:tr>
      <w:tr w:rsidR="007A6E1F" w14:paraId="23D4AADF" w14:textId="77777777">
        <w:tc>
          <w:tcPr>
            <w:tcW w:w="0" w:type="auto"/>
          </w:tcPr>
          <w:p w14:paraId="6845079A" w14:textId="77777777" w:rsidR="007A6E1F" w:rsidRDefault="00E36CB3">
            <w:pPr>
              <w:pStyle w:val="Compact"/>
              <w:jc w:val="center"/>
            </w:pPr>
            <w:r>
              <w:t>pis_ter</w:t>
            </w:r>
          </w:p>
        </w:tc>
        <w:tc>
          <w:tcPr>
            <w:tcW w:w="0" w:type="auto"/>
          </w:tcPr>
          <w:p w14:paraId="3B41970E" w14:textId="77777777" w:rsidR="007A6E1F" w:rsidRDefault="00E36CB3">
            <w:pPr>
              <w:pStyle w:val="Compact"/>
              <w:jc w:val="center"/>
            </w:pPr>
            <w:r>
              <w:t>9</w:t>
            </w:r>
          </w:p>
        </w:tc>
        <w:tc>
          <w:tcPr>
            <w:tcW w:w="0" w:type="auto"/>
          </w:tcPr>
          <w:p w14:paraId="5E4CD471" w14:textId="77777777" w:rsidR="007A6E1F" w:rsidRDefault="00E36CB3">
            <w:pPr>
              <w:pStyle w:val="Compact"/>
              <w:jc w:val="center"/>
            </w:pPr>
            <w:r>
              <w:t>10</w:t>
            </w:r>
          </w:p>
        </w:tc>
        <w:tc>
          <w:tcPr>
            <w:tcW w:w="0" w:type="auto"/>
          </w:tcPr>
          <w:p w14:paraId="447EE385" w14:textId="77777777" w:rsidR="007A6E1F" w:rsidRDefault="00E36CB3">
            <w:pPr>
              <w:pStyle w:val="Compact"/>
              <w:jc w:val="center"/>
            </w:pPr>
            <w:r>
              <w:t>5</w:t>
            </w:r>
          </w:p>
        </w:tc>
        <w:tc>
          <w:tcPr>
            <w:tcW w:w="0" w:type="auto"/>
          </w:tcPr>
          <w:p w14:paraId="52EB3171" w14:textId="77777777" w:rsidR="007A6E1F" w:rsidRDefault="00E36CB3">
            <w:pPr>
              <w:pStyle w:val="Compact"/>
              <w:jc w:val="center"/>
            </w:pPr>
            <w:r>
              <w:t>9</w:t>
            </w:r>
          </w:p>
        </w:tc>
      </w:tr>
      <w:tr w:rsidR="007A6E1F" w14:paraId="1387F6A2" w14:textId="77777777">
        <w:tc>
          <w:tcPr>
            <w:tcW w:w="0" w:type="auto"/>
          </w:tcPr>
          <w:p w14:paraId="30ABF94A" w14:textId="77777777" w:rsidR="007A6E1F" w:rsidRDefault="00E36CB3">
            <w:pPr>
              <w:pStyle w:val="Compact"/>
              <w:jc w:val="center"/>
            </w:pPr>
            <w:r>
              <w:t>leo_com</w:t>
            </w:r>
          </w:p>
        </w:tc>
        <w:tc>
          <w:tcPr>
            <w:tcW w:w="0" w:type="auto"/>
          </w:tcPr>
          <w:p w14:paraId="50876246" w14:textId="77777777" w:rsidR="007A6E1F" w:rsidRDefault="00E36CB3">
            <w:pPr>
              <w:pStyle w:val="Compact"/>
              <w:jc w:val="center"/>
            </w:pPr>
            <w:r>
              <w:t>8</w:t>
            </w:r>
          </w:p>
        </w:tc>
        <w:tc>
          <w:tcPr>
            <w:tcW w:w="0" w:type="auto"/>
          </w:tcPr>
          <w:p w14:paraId="74D201D3" w14:textId="77777777" w:rsidR="007A6E1F" w:rsidRDefault="00E36CB3">
            <w:pPr>
              <w:pStyle w:val="Compact"/>
              <w:jc w:val="center"/>
            </w:pPr>
            <w:r>
              <w:t>10</w:t>
            </w:r>
          </w:p>
        </w:tc>
        <w:tc>
          <w:tcPr>
            <w:tcW w:w="0" w:type="auto"/>
          </w:tcPr>
          <w:p w14:paraId="379CF928" w14:textId="77777777" w:rsidR="007A6E1F" w:rsidRDefault="00E36CB3">
            <w:pPr>
              <w:pStyle w:val="Compact"/>
              <w:jc w:val="center"/>
            </w:pPr>
            <w:r>
              <w:t>6</w:t>
            </w:r>
          </w:p>
        </w:tc>
        <w:tc>
          <w:tcPr>
            <w:tcW w:w="0" w:type="auto"/>
          </w:tcPr>
          <w:p w14:paraId="1C0F56F7" w14:textId="77777777" w:rsidR="007A6E1F" w:rsidRDefault="00E36CB3">
            <w:pPr>
              <w:pStyle w:val="Compact"/>
              <w:jc w:val="center"/>
            </w:pPr>
            <w:r>
              <w:t>8</w:t>
            </w:r>
          </w:p>
        </w:tc>
      </w:tr>
      <w:tr w:rsidR="007A6E1F" w14:paraId="4E684D6E" w14:textId="77777777">
        <w:tc>
          <w:tcPr>
            <w:tcW w:w="0" w:type="auto"/>
          </w:tcPr>
          <w:p w14:paraId="620D6178" w14:textId="77777777" w:rsidR="007A6E1F" w:rsidRDefault="00E36CB3">
            <w:pPr>
              <w:pStyle w:val="Compact"/>
              <w:jc w:val="center"/>
            </w:pPr>
            <w:r>
              <w:t>lot_edu</w:t>
            </w:r>
          </w:p>
        </w:tc>
        <w:tc>
          <w:tcPr>
            <w:tcW w:w="0" w:type="auto"/>
          </w:tcPr>
          <w:p w14:paraId="36611069" w14:textId="77777777" w:rsidR="007A6E1F" w:rsidRDefault="00E36CB3">
            <w:pPr>
              <w:pStyle w:val="Compact"/>
              <w:jc w:val="center"/>
            </w:pPr>
            <w:r>
              <w:t>9</w:t>
            </w:r>
          </w:p>
        </w:tc>
        <w:tc>
          <w:tcPr>
            <w:tcW w:w="0" w:type="auto"/>
          </w:tcPr>
          <w:p w14:paraId="44BF617D" w14:textId="77777777" w:rsidR="007A6E1F" w:rsidRDefault="00E36CB3">
            <w:pPr>
              <w:pStyle w:val="Compact"/>
              <w:jc w:val="center"/>
            </w:pPr>
            <w:r>
              <w:t>10</w:t>
            </w:r>
          </w:p>
        </w:tc>
        <w:tc>
          <w:tcPr>
            <w:tcW w:w="0" w:type="auto"/>
          </w:tcPr>
          <w:p w14:paraId="7D0BCDFA" w14:textId="77777777" w:rsidR="007A6E1F" w:rsidRDefault="00E36CB3">
            <w:pPr>
              <w:pStyle w:val="Compact"/>
              <w:jc w:val="center"/>
            </w:pPr>
            <w:r>
              <w:t>4</w:t>
            </w:r>
          </w:p>
        </w:tc>
        <w:tc>
          <w:tcPr>
            <w:tcW w:w="0" w:type="auto"/>
          </w:tcPr>
          <w:p w14:paraId="48E9DA4B" w14:textId="77777777" w:rsidR="007A6E1F" w:rsidRDefault="00E36CB3">
            <w:pPr>
              <w:pStyle w:val="Compact"/>
              <w:jc w:val="center"/>
            </w:pPr>
            <w:r>
              <w:t>5</w:t>
            </w:r>
          </w:p>
        </w:tc>
      </w:tr>
    </w:tbl>
    <w:p w14:paraId="126F5B2B" w14:textId="77777777" w:rsidR="007A6E1F" w:rsidRDefault="007A6E1F">
      <w:pPr>
        <w:pStyle w:val="Textodecuerpo"/>
      </w:pPr>
    </w:p>
    <w:p w14:paraId="55092ACE" w14:textId="77777777" w:rsidR="007A6E1F" w:rsidRDefault="00E36CB3">
      <w:pPr>
        <w:pStyle w:val="TableCaption"/>
      </w:pPr>
      <w:r>
        <w:t>Table 2: Best and second best buffer with and without taking into account execution time, for each species in Case Study 2</w:t>
      </w:r>
    </w:p>
    <w:tbl>
      <w:tblPr>
        <w:tblW w:w="4513" w:type="pct"/>
        <w:tblLook w:val="07E0" w:firstRow="1" w:lastRow="1" w:firstColumn="1" w:lastColumn="1" w:noHBand="1" w:noVBand="1"/>
        <w:tblCaption w:val="Table 2: Best and second best buffer with and without taking into account execution time, for each species in Case Study 2"/>
      </w:tblPr>
      <w:tblGrid>
        <w:gridCol w:w="1096"/>
        <w:gridCol w:w="1689"/>
        <w:gridCol w:w="1649"/>
        <w:gridCol w:w="1799"/>
        <w:gridCol w:w="1760"/>
      </w:tblGrid>
      <w:tr w:rsidR="007A6E1F" w14:paraId="52FD5BAF" w14:textId="77777777">
        <w:tc>
          <w:tcPr>
            <w:tcW w:w="0" w:type="auto"/>
            <w:tcBorders>
              <w:bottom w:val="single" w:sz="0" w:space="0" w:color="auto"/>
            </w:tcBorders>
            <w:vAlign w:val="bottom"/>
          </w:tcPr>
          <w:p w14:paraId="5BBC04CA" w14:textId="77777777" w:rsidR="007A6E1F" w:rsidRDefault="00E36CB3">
            <w:pPr>
              <w:pStyle w:val="Compact"/>
              <w:jc w:val="center"/>
            </w:pPr>
            <w:r>
              <w:t>Species</w:t>
            </w:r>
          </w:p>
        </w:tc>
        <w:tc>
          <w:tcPr>
            <w:tcW w:w="0" w:type="auto"/>
            <w:tcBorders>
              <w:bottom w:val="single" w:sz="0" w:space="0" w:color="auto"/>
            </w:tcBorders>
            <w:vAlign w:val="bottom"/>
          </w:tcPr>
          <w:p w14:paraId="57109F0F" w14:textId="77777777" w:rsidR="007A6E1F" w:rsidRDefault="00E36CB3">
            <w:pPr>
              <w:pStyle w:val="Compact"/>
              <w:jc w:val="center"/>
            </w:pPr>
            <w:r>
              <w:t>Best Buffer No-Time</w:t>
            </w:r>
          </w:p>
        </w:tc>
        <w:tc>
          <w:tcPr>
            <w:tcW w:w="0" w:type="auto"/>
            <w:tcBorders>
              <w:bottom w:val="single" w:sz="0" w:space="0" w:color="auto"/>
            </w:tcBorders>
            <w:vAlign w:val="bottom"/>
          </w:tcPr>
          <w:p w14:paraId="33B2EEF2" w14:textId="77777777" w:rsidR="007A6E1F" w:rsidRDefault="00E36CB3">
            <w:pPr>
              <w:pStyle w:val="Compact"/>
              <w:jc w:val="center"/>
            </w:pPr>
            <w:r>
              <w:t>2nd Buffer No-Time</w:t>
            </w:r>
          </w:p>
        </w:tc>
        <w:tc>
          <w:tcPr>
            <w:tcW w:w="0" w:type="auto"/>
            <w:tcBorders>
              <w:bottom w:val="single" w:sz="0" w:space="0" w:color="auto"/>
            </w:tcBorders>
            <w:vAlign w:val="bottom"/>
          </w:tcPr>
          <w:p w14:paraId="7285945A" w14:textId="77777777" w:rsidR="007A6E1F" w:rsidRDefault="00E36CB3">
            <w:pPr>
              <w:pStyle w:val="Compact"/>
              <w:jc w:val="center"/>
            </w:pPr>
            <w:r>
              <w:t>Best Buffer With-Time</w:t>
            </w:r>
          </w:p>
        </w:tc>
        <w:tc>
          <w:tcPr>
            <w:tcW w:w="0" w:type="auto"/>
            <w:tcBorders>
              <w:bottom w:val="single" w:sz="0" w:space="0" w:color="auto"/>
            </w:tcBorders>
            <w:vAlign w:val="bottom"/>
          </w:tcPr>
          <w:p w14:paraId="099923C1" w14:textId="77777777" w:rsidR="007A6E1F" w:rsidRDefault="00E36CB3">
            <w:pPr>
              <w:pStyle w:val="Compact"/>
              <w:jc w:val="center"/>
            </w:pPr>
            <w:r>
              <w:t>2nd Buffer With-Time</w:t>
            </w:r>
          </w:p>
        </w:tc>
      </w:tr>
      <w:tr w:rsidR="007A6E1F" w14:paraId="1EE1377F" w14:textId="77777777">
        <w:tc>
          <w:tcPr>
            <w:tcW w:w="0" w:type="auto"/>
          </w:tcPr>
          <w:p w14:paraId="5CB327BB" w14:textId="77777777" w:rsidR="007A6E1F" w:rsidRDefault="00E36CB3">
            <w:pPr>
              <w:pStyle w:val="Compact"/>
              <w:jc w:val="center"/>
            </w:pPr>
            <w:r>
              <w:t>eph_fra</w:t>
            </w:r>
          </w:p>
        </w:tc>
        <w:tc>
          <w:tcPr>
            <w:tcW w:w="0" w:type="auto"/>
          </w:tcPr>
          <w:p w14:paraId="600824FF" w14:textId="77777777" w:rsidR="007A6E1F" w:rsidRDefault="00E36CB3">
            <w:pPr>
              <w:pStyle w:val="Compact"/>
              <w:jc w:val="center"/>
            </w:pPr>
            <w:r>
              <w:t>7</w:t>
            </w:r>
          </w:p>
        </w:tc>
        <w:tc>
          <w:tcPr>
            <w:tcW w:w="0" w:type="auto"/>
          </w:tcPr>
          <w:p w14:paraId="33803257" w14:textId="77777777" w:rsidR="007A6E1F" w:rsidRDefault="00E36CB3">
            <w:pPr>
              <w:pStyle w:val="Compact"/>
              <w:jc w:val="center"/>
            </w:pPr>
            <w:r>
              <w:t>8</w:t>
            </w:r>
          </w:p>
        </w:tc>
        <w:tc>
          <w:tcPr>
            <w:tcW w:w="0" w:type="auto"/>
          </w:tcPr>
          <w:p w14:paraId="5817F611" w14:textId="77777777" w:rsidR="007A6E1F" w:rsidRDefault="00E36CB3">
            <w:pPr>
              <w:pStyle w:val="Compact"/>
              <w:jc w:val="center"/>
            </w:pPr>
            <w:r>
              <w:t>5</w:t>
            </w:r>
          </w:p>
        </w:tc>
        <w:tc>
          <w:tcPr>
            <w:tcW w:w="0" w:type="auto"/>
          </w:tcPr>
          <w:p w14:paraId="2A47C870" w14:textId="77777777" w:rsidR="007A6E1F" w:rsidRDefault="00E36CB3">
            <w:pPr>
              <w:pStyle w:val="Compact"/>
              <w:jc w:val="center"/>
            </w:pPr>
            <w:r>
              <w:t>2</w:t>
            </w:r>
          </w:p>
        </w:tc>
      </w:tr>
      <w:tr w:rsidR="007A6E1F" w14:paraId="69F03811" w14:textId="77777777">
        <w:tc>
          <w:tcPr>
            <w:tcW w:w="0" w:type="auto"/>
          </w:tcPr>
          <w:p w14:paraId="411ACF90" w14:textId="77777777" w:rsidR="007A6E1F" w:rsidRDefault="00E36CB3">
            <w:pPr>
              <w:pStyle w:val="Compact"/>
              <w:jc w:val="center"/>
            </w:pPr>
            <w:r>
              <w:t>que_coc</w:t>
            </w:r>
          </w:p>
        </w:tc>
        <w:tc>
          <w:tcPr>
            <w:tcW w:w="0" w:type="auto"/>
          </w:tcPr>
          <w:p w14:paraId="3C99ABA4" w14:textId="77777777" w:rsidR="007A6E1F" w:rsidRDefault="00E36CB3">
            <w:pPr>
              <w:pStyle w:val="Compact"/>
              <w:jc w:val="center"/>
            </w:pPr>
            <w:r>
              <w:t>9</w:t>
            </w:r>
          </w:p>
        </w:tc>
        <w:tc>
          <w:tcPr>
            <w:tcW w:w="0" w:type="auto"/>
          </w:tcPr>
          <w:p w14:paraId="6E5A94BB" w14:textId="77777777" w:rsidR="007A6E1F" w:rsidRDefault="00E36CB3">
            <w:pPr>
              <w:pStyle w:val="Compact"/>
              <w:jc w:val="center"/>
            </w:pPr>
            <w:r>
              <w:t>6</w:t>
            </w:r>
          </w:p>
        </w:tc>
        <w:tc>
          <w:tcPr>
            <w:tcW w:w="0" w:type="auto"/>
          </w:tcPr>
          <w:p w14:paraId="2408C831" w14:textId="77777777" w:rsidR="007A6E1F" w:rsidRDefault="00E36CB3">
            <w:pPr>
              <w:pStyle w:val="Compact"/>
              <w:jc w:val="center"/>
            </w:pPr>
            <w:r>
              <w:t>4</w:t>
            </w:r>
          </w:p>
        </w:tc>
        <w:tc>
          <w:tcPr>
            <w:tcW w:w="0" w:type="auto"/>
          </w:tcPr>
          <w:p w14:paraId="7FF4B5D2" w14:textId="77777777" w:rsidR="007A6E1F" w:rsidRDefault="00E36CB3">
            <w:pPr>
              <w:pStyle w:val="Compact"/>
              <w:jc w:val="center"/>
            </w:pPr>
            <w:r>
              <w:t>9</w:t>
            </w:r>
          </w:p>
        </w:tc>
      </w:tr>
      <w:tr w:rsidR="007A6E1F" w14:paraId="56EAC29D" w14:textId="77777777">
        <w:tc>
          <w:tcPr>
            <w:tcW w:w="0" w:type="auto"/>
          </w:tcPr>
          <w:p w14:paraId="3FA3CAE7" w14:textId="77777777" w:rsidR="007A6E1F" w:rsidRDefault="00E36CB3">
            <w:pPr>
              <w:pStyle w:val="Compact"/>
              <w:jc w:val="center"/>
            </w:pPr>
            <w:r>
              <w:t>cha_hum</w:t>
            </w:r>
          </w:p>
        </w:tc>
        <w:tc>
          <w:tcPr>
            <w:tcW w:w="0" w:type="auto"/>
          </w:tcPr>
          <w:p w14:paraId="09ABDAE2" w14:textId="77777777" w:rsidR="007A6E1F" w:rsidRDefault="00E36CB3">
            <w:pPr>
              <w:pStyle w:val="Compact"/>
              <w:jc w:val="center"/>
            </w:pPr>
            <w:r>
              <w:t>10</w:t>
            </w:r>
          </w:p>
        </w:tc>
        <w:tc>
          <w:tcPr>
            <w:tcW w:w="0" w:type="auto"/>
          </w:tcPr>
          <w:p w14:paraId="20F8D736" w14:textId="77777777" w:rsidR="007A6E1F" w:rsidRDefault="00E36CB3">
            <w:pPr>
              <w:pStyle w:val="Compact"/>
              <w:jc w:val="center"/>
            </w:pPr>
            <w:r>
              <w:t>5</w:t>
            </w:r>
          </w:p>
        </w:tc>
        <w:tc>
          <w:tcPr>
            <w:tcW w:w="0" w:type="auto"/>
          </w:tcPr>
          <w:p w14:paraId="0564F48F" w14:textId="77777777" w:rsidR="007A6E1F" w:rsidRDefault="00E36CB3">
            <w:pPr>
              <w:pStyle w:val="Compact"/>
              <w:jc w:val="center"/>
            </w:pPr>
            <w:r>
              <w:t>3</w:t>
            </w:r>
          </w:p>
        </w:tc>
        <w:tc>
          <w:tcPr>
            <w:tcW w:w="0" w:type="auto"/>
          </w:tcPr>
          <w:p w14:paraId="0D06BF6F" w14:textId="77777777" w:rsidR="007A6E1F" w:rsidRDefault="00E36CB3">
            <w:pPr>
              <w:pStyle w:val="Compact"/>
              <w:jc w:val="center"/>
            </w:pPr>
            <w:r>
              <w:t>5</w:t>
            </w:r>
          </w:p>
        </w:tc>
      </w:tr>
      <w:tr w:rsidR="007A6E1F" w14:paraId="3904F880" w14:textId="77777777">
        <w:tc>
          <w:tcPr>
            <w:tcW w:w="0" w:type="auto"/>
          </w:tcPr>
          <w:p w14:paraId="0738F135" w14:textId="77777777" w:rsidR="007A6E1F" w:rsidRDefault="00E36CB3">
            <w:pPr>
              <w:pStyle w:val="Compact"/>
              <w:jc w:val="center"/>
            </w:pPr>
            <w:r>
              <w:t>asp_aes</w:t>
            </w:r>
          </w:p>
        </w:tc>
        <w:tc>
          <w:tcPr>
            <w:tcW w:w="0" w:type="auto"/>
          </w:tcPr>
          <w:p w14:paraId="2E8A2E82" w14:textId="77777777" w:rsidR="007A6E1F" w:rsidRDefault="00E36CB3">
            <w:pPr>
              <w:pStyle w:val="Compact"/>
              <w:jc w:val="center"/>
            </w:pPr>
            <w:r>
              <w:t>7</w:t>
            </w:r>
          </w:p>
        </w:tc>
        <w:tc>
          <w:tcPr>
            <w:tcW w:w="0" w:type="auto"/>
          </w:tcPr>
          <w:p w14:paraId="06270A2C" w14:textId="77777777" w:rsidR="007A6E1F" w:rsidRDefault="00E36CB3">
            <w:pPr>
              <w:pStyle w:val="Compact"/>
              <w:jc w:val="center"/>
            </w:pPr>
            <w:r>
              <w:t>2</w:t>
            </w:r>
          </w:p>
        </w:tc>
        <w:tc>
          <w:tcPr>
            <w:tcW w:w="0" w:type="auto"/>
          </w:tcPr>
          <w:p w14:paraId="22BDDE67" w14:textId="77777777" w:rsidR="007A6E1F" w:rsidRDefault="00E36CB3">
            <w:pPr>
              <w:pStyle w:val="Compact"/>
              <w:jc w:val="center"/>
            </w:pPr>
            <w:r>
              <w:t>2</w:t>
            </w:r>
          </w:p>
        </w:tc>
        <w:tc>
          <w:tcPr>
            <w:tcW w:w="0" w:type="auto"/>
          </w:tcPr>
          <w:p w14:paraId="6909D388" w14:textId="77777777" w:rsidR="007A6E1F" w:rsidRDefault="00E36CB3">
            <w:pPr>
              <w:pStyle w:val="Compact"/>
              <w:jc w:val="center"/>
            </w:pPr>
            <w:r>
              <w:t>3</w:t>
            </w:r>
          </w:p>
        </w:tc>
      </w:tr>
      <w:tr w:rsidR="007A6E1F" w14:paraId="3EEE3E46" w14:textId="77777777">
        <w:tc>
          <w:tcPr>
            <w:tcW w:w="0" w:type="auto"/>
          </w:tcPr>
          <w:p w14:paraId="0EBE1627" w14:textId="77777777" w:rsidR="007A6E1F" w:rsidRDefault="00E36CB3">
            <w:pPr>
              <w:pStyle w:val="Compact"/>
              <w:jc w:val="center"/>
            </w:pPr>
            <w:r>
              <w:t>pis_len</w:t>
            </w:r>
          </w:p>
        </w:tc>
        <w:tc>
          <w:tcPr>
            <w:tcW w:w="0" w:type="auto"/>
          </w:tcPr>
          <w:p w14:paraId="2D648CDE" w14:textId="77777777" w:rsidR="007A6E1F" w:rsidRDefault="00E36CB3">
            <w:pPr>
              <w:pStyle w:val="Compact"/>
              <w:jc w:val="center"/>
            </w:pPr>
            <w:r>
              <w:t>10</w:t>
            </w:r>
          </w:p>
        </w:tc>
        <w:tc>
          <w:tcPr>
            <w:tcW w:w="0" w:type="auto"/>
          </w:tcPr>
          <w:p w14:paraId="057CEB0E" w14:textId="77777777" w:rsidR="007A6E1F" w:rsidRDefault="00E36CB3">
            <w:pPr>
              <w:pStyle w:val="Compact"/>
              <w:jc w:val="center"/>
            </w:pPr>
            <w:r>
              <w:t>9</w:t>
            </w:r>
          </w:p>
        </w:tc>
        <w:tc>
          <w:tcPr>
            <w:tcW w:w="0" w:type="auto"/>
          </w:tcPr>
          <w:p w14:paraId="245239BA" w14:textId="77777777" w:rsidR="007A6E1F" w:rsidRDefault="00E36CB3">
            <w:pPr>
              <w:pStyle w:val="Compact"/>
              <w:jc w:val="center"/>
            </w:pPr>
            <w:r>
              <w:t>10</w:t>
            </w:r>
          </w:p>
        </w:tc>
        <w:tc>
          <w:tcPr>
            <w:tcW w:w="0" w:type="auto"/>
          </w:tcPr>
          <w:p w14:paraId="017D4C8C" w14:textId="77777777" w:rsidR="007A6E1F" w:rsidRDefault="00E36CB3">
            <w:pPr>
              <w:pStyle w:val="Compact"/>
              <w:jc w:val="center"/>
            </w:pPr>
            <w:r>
              <w:t>3</w:t>
            </w:r>
          </w:p>
        </w:tc>
      </w:tr>
      <w:tr w:rsidR="007A6E1F" w14:paraId="2242E91B" w14:textId="77777777">
        <w:tc>
          <w:tcPr>
            <w:tcW w:w="0" w:type="auto"/>
          </w:tcPr>
          <w:p w14:paraId="54D7CBBC" w14:textId="77777777" w:rsidR="007A6E1F" w:rsidRDefault="00E36CB3">
            <w:pPr>
              <w:pStyle w:val="Compact"/>
              <w:jc w:val="center"/>
            </w:pPr>
            <w:r>
              <w:t>arb_une</w:t>
            </w:r>
          </w:p>
        </w:tc>
        <w:tc>
          <w:tcPr>
            <w:tcW w:w="0" w:type="auto"/>
          </w:tcPr>
          <w:p w14:paraId="75AFDB76" w14:textId="77777777" w:rsidR="007A6E1F" w:rsidRDefault="00E36CB3">
            <w:pPr>
              <w:pStyle w:val="Compact"/>
              <w:jc w:val="center"/>
            </w:pPr>
            <w:r>
              <w:t>10</w:t>
            </w:r>
          </w:p>
        </w:tc>
        <w:tc>
          <w:tcPr>
            <w:tcW w:w="0" w:type="auto"/>
          </w:tcPr>
          <w:p w14:paraId="76833AD8" w14:textId="77777777" w:rsidR="007A6E1F" w:rsidRDefault="00E36CB3">
            <w:pPr>
              <w:pStyle w:val="Compact"/>
              <w:jc w:val="center"/>
            </w:pPr>
            <w:r>
              <w:t>5</w:t>
            </w:r>
          </w:p>
        </w:tc>
        <w:tc>
          <w:tcPr>
            <w:tcW w:w="0" w:type="auto"/>
          </w:tcPr>
          <w:p w14:paraId="23756FC6" w14:textId="77777777" w:rsidR="007A6E1F" w:rsidRDefault="00E36CB3">
            <w:pPr>
              <w:pStyle w:val="Compact"/>
              <w:jc w:val="center"/>
            </w:pPr>
            <w:r>
              <w:t>5</w:t>
            </w:r>
          </w:p>
        </w:tc>
        <w:tc>
          <w:tcPr>
            <w:tcW w:w="0" w:type="auto"/>
          </w:tcPr>
          <w:p w14:paraId="6B4DC9C8" w14:textId="77777777" w:rsidR="007A6E1F" w:rsidRDefault="00E36CB3">
            <w:pPr>
              <w:pStyle w:val="Compact"/>
              <w:jc w:val="center"/>
            </w:pPr>
            <w:r>
              <w:t>10</w:t>
            </w:r>
          </w:p>
        </w:tc>
      </w:tr>
      <w:tr w:rsidR="007A6E1F" w14:paraId="0FDDCE2B" w14:textId="77777777">
        <w:tc>
          <w:tcPr>
            <w:tcW w:w="0" w:type="auto"/>
          </w:tcPr>
          <w:p w14:paraId="7BF57690" w14:textId="77777777" w:rsidR="007A6E1F" w:rsidRDefault="00E36CB3">
            <w:pPr>
              <w:pStyle w:val="Compact"/>
              <w:jc w:val="center"/>
            </w:pPr>
            <w:r>
              <w:t>tax_bac</w:t>
            </w:r>
          </w:p>
        </w:tc>
        <w:tc>
          <w:tcPr>
            <w:tcW w:w="0" w:type="auto"/>
          </w:tcPr>
          <w:p w14:paraId="12D276A4" w14:textId="77777777" w:rsidR="007A6E1F" w:rsidRDefault="00E36CB3">
            <w:pPr>
              <w:pStyle w:val="Compact"/>
              <w:jc w:val="center"/>
            </w:pPr>
            <w:r>
              <w:t>5</w:t>
            </w:r>
          </w:p>
        </w:tc>
        <w:tc>
          <w:tcPr>
            <w:tcW w:w="0" w:type="auto"/>
          </w:tcPr>
          <w:p w14:paraId="2F1E1CAA" w14:textId="77777777" w:rsidR="007A6E1F" w:rsidRDefault="00E36CB3">
            <w:pPr>
              <w:pStyle w:val="Compact"/>
              <w:jc w:val="center"/>
            </w:pPr>
            <w:r>
              <w:t>3</w:t>
            </w:r>
          </w:p>
        </w:tc>
        <w:tc>
          <w:tcPr>
            <w:tcW w:w="0" w:type="auto"/>
          </w:tcPr>
          <w:p w14:paraId="313E6A3E" w14:textId="77777777" w:rsidR="007A6E1F" w:rsidRDefault="00E36CB3">
            <w:pPr>
              <w:pStyle w:val="Compact"/>
              <w:jc w:val="center"/>
            </w:pPr>
            <w:r>
              <w:t>5</w:t>
            </w:r>
          </w:p>
        </w:tc>
        <w:tc>
          <w:tcPr>
            <w:tcW w:w="0" w:type="auto"/>
          </w:tcPr>
          <w:p w14:paraId="427EA71D" w14:textId="77777777" w:rsidR="007A6E1F" w:rsidRDefault="00E36CB3">
            <w:pPr>
              <w:pStyle w:val="Compact"/>
              <w:jc w:val="center"/>
            </w:pPr>
            <w:r>
              <w:t>2</w:t>
            </w:r>
          </w:p>
        </w:tc>
      </w:tr>
    </w:tbl>
    <w:p w14:paraId="4B3AF7CD" w14:textId="77777777" w:rsidR="007A6E1F" w:rsidRDefault="00E36CB3">
      <w:pPr>
        <w:pStyle w:val="Ttulo5"/>
      </w:pPr>
      <w:bookmarkStart w:id="138" w:name="pagebreak-1"/>
      <w:bookmarkEnd w:id="138"/>
      <w:r>
        <w:lastRenderedPageBreak/>
        <w:t>pagebreak</w:t>
      </w:r>
    </w:p>
    <w:p w14:paraId="30414572" w14:textId="77777777" w:rsidR="007A6E1F" w:rsidRDefault="00E36CB3">
      <w:pPr>
        <w:pStyle w:val="Ttulo1"/>
      </w:pPr>
      <w:bookmarkStart w:id="139" w:name="figures"/>
      <w:bookmarkEnd w:id="139"/>
      <w:r>
        <w:t>Figures</w:t>
      </w:r>
    </w:p>
    <w:p w14:paraId="5311F550" w14:textId="77777777" w:rsidR="007A6E1F" w:rsidRDefault="00E36CB3">
      <w:r>
        <w:rPr>
          <w:noProof/>
          <w:lang w:val="es-ES" w:eastAsia="es-ES"/>
        </w:rPr>
        <w:drawing>
          <wp:inline distT="0" distB="0" distL="0" distR="0" wp14:anchorId="2D78580E" wp14:editId="7CD6E839">
            <wp:extent cx="5486400" cy="5486400"/>
            <wp:effectExtent l="0" t="0" r="0" b="0"/>
            <wp:docPr id="1" name="Picture" descr="Figure 1: Evolution of Boyce Index Total (green) and Parcial (blue) and the execution time in minutes (pink) for Fraxinus excelsior"/>
            <wp:cNvGraphicFramePr/>
            <a:graphic xmlns:a="http://schemas.openxmlformats.org/drawingml/2006/main">
              <a:graphicData uri="http://schemas.openxmlformats.org/drawingml/2006/picture">
                <pic:pic xmlns:pic="http://schemas.openxmlformats.org/drawingml/2006/picture">
                  <pic:nvPicPr>
                    <pic:cNvPr id="0" name="Picture" descr="/Users/xavi/Google%20Drive/MinBA/minba_20180430/results_fra_exc/boyce_buffer_fra_exc_part_tot.png"/>
                    <pic:cNvPicPr>
                      <a:picLocks noChangeAspect="1" noChangeArrowheads="1"/>
                    </pic:cNvPicPr>
                  </pic:nvPicPr>
                  <pic:blipFill>
                    <a:blip r:embed="rId13"/>
                    <a:stretch>
                      <a:fillRect/>
                    </a:stretch>
                  </pic:blipFill>
                  <pic:spPr bwMode="auto">
                    <a:xfrm>
                      <a:off x="0" y="0"/>
                      <a:ext cx="5486400" cy="5486400"/>
                    </a:xfrm>
                    <a:prstGeom prst="rect">
                      <a:avLst/>
                    </a:prstGeom>
                    <a:noFill/>
                    <a:ln w="9525">
                      <a:noFill/>
                      <a:headEnd/>
                      <a:tailEnd/>
                    </a:ln>
                  </pic:spPr>
                </pic:pic>
              </a:graphicData>
            </a:graphic>
          </wp:inline>
        </w:drawing>
      </w:r>
    </w:p>
    <w:p w14:paraId="72FCE22A" w14:textId="77777777" w:rsidR="007A6E1F" w:rsidRDefault="00E36CB3">
      <w:pPr>
        <w:pStyle w:val="ImageCaption"/>
      </w:pPr>
      <w:r>
        <w:t>Figure 1: Evolution of Boyce Index Total (green) and Parcial (blue) and the execution time in minutes (pink) for Fraxinus excelsior</w:t>
      </w:r>
    </w:p>
    <w:p w14:paraId="6A7D58DF" w14:textId="77777777" w:rsidR="007A6E1F" w:rsidRDefault="00E36CB3">
      <w:r>
        <w:rPr>
          <w:noProof/>
          <w:lang w:val="es-ES" w:eastAsia="es-ES"/>
        </w:rPr>
        <w:lastRenderedPageBreak/>
        <w:drawing>
          <wp:inline distT="0" distB="0" distL="0" distR="0" wp14:anchorId="5B97DC6D" wp14:editId="6BF0160A">
            <wp:extent cx="5486400" cy="5486400"/>
            <wp:effectExtent l="0" t="0" r="0" b="0"/>
            <wp:docPr id="2" name="Picture" descr="Figure 2: Evolution of Boyce Index Total (green) and Parcial (blue) and the execution time in minutes (pink) for Linaria alpina"/>
            <wp:cNvGraphicFramePr/>
            <a:graphic xmlns:a="http://schemas.openxmlformats.org/drawingml/2006/main">
              <a:graphicData uri="http://schemas.openxmlformats.org/drawingml/2006/picture">
                <pic:pic xmlns:pic="http://schemas.openxmlformats.org/drawingml/2006/picture">
                  <pic:nvPicPr>
                    <pic:cNvPr id="0" name="Picture" descr="/Users/xavi/Google%20Drive/MinBA/minba_20180430/results_lin_alp/boyce_buffer_lin_alp_part_tot.png"/>
                    <pic:cNvPicPr>
                      <a:picLocks noChangeAspect="1" noChangeArrowheads="1"/>
                    </pic:cNvPicPr>
                  </pic:nvPicPr>
                  <pic:blipFill>
                    <a:blip r:embed="rId14"/>
                    <a:stretch>
                      <a:fillRect/>
                    </a:stretch>
                  </pic:blipFill>
                  <pic:spPr bwMode="auto">
                    <a:xfrm>
                      <a:off x="0" y="0"/>
                      <a:ext cx="5486400" cy="5486400"/>
                    </a:xfrm>
                    <a:prstGeom prst="rect">
                      <a:avLst/>
                    </a:prstGeom>
                    <a:noFill/>
                    <a:ln w="9525">
                      <a:noFill/>
                      <a:headEnd/>
                      <a:tailEnd/>
                    </a:ln>
                  </pic:spPr>
                </pic:pic>
              </a:graphicData>
            </a:graphic>
          </wp:inline>
        </w:drawing>
      </w:r>
    </w:p>
    <w:p w14:paraId="65C74757" w14:textId="77777777" w:rsidR="007A6E1F" w:rsidRDefault="00E36CB3">
      <w:pPr>
        <w:pStyle w:val="ImageCaption"/>
      </w:pPr>
      <w:r>
        <w:t>Figure 2: Evolution of Boyce Index Total (green) and Parcial (blue) and the execution time in minutes (pink) for Linaria alpina</w:t>
      </w:r>
    </w:p>
    <w:p w14:paraId="2908B6C3" w14:textId="77777777" w:rsidR="007A6E1F" w:rsidRDefault="00E36CB3">
      <w:r>
        <w:rPr>
          <w:noProof/>
          <w:lang w:val="es-ES" w:eastAsia="es-ES"/>
        </w:rPr>
        <w:lastRenderedPageBreak/>
        <w:drawing>
          <wp:inline distT="0" distB="0" distL="0" distR="0" wp14:anchorId="748A72AB" wp14:editId="7E5DFFD4">
            <wp:extent cx="5486400" cy="5486400"/>
            <wp:effectExtent l="0" t="0" r="0" b="0"/>
            <wp:docPr id="3" name="Picture" descr="Figure 3: Frequencies of best buffer with and without taking into account execution time in Case Study 1"/>
            <wp:cNvGraphicFramePr/>
            <a:graphic xmlns:a="http://schemas.openxmlformats.org/drawingml/2006/main">
              <a:graphicData uri="http://schemas.openxmlformats.org/drawingml/2006/picture">
                <pic:pic xmlns:pic="http://schemas.openxmlformats.org/drawingml/2006/picture">
                  <pic:nvPicPr>
                    <pic:cNvPr id="0" name="Picture" descr="/Users/xavi/Google%20Drive/MinBA/minba_20180430/BestBuffers.png"/>
                    <pic:cNvPicPr>
                      <a:picLocks noChangeAspect="1" noChangeArrowheads="1"/>
                    </pic:cNvPicPr>
                  </pic:nvPicPr>
                  <pic:blipFill>
                    <a:blip r:embed="rId15"/>
                    <a:stretch>
                      <a:fillRect/>
                    </a:stretch>
                  </pic:blipFill>
                  <pic:spPr bwMode="auto">
                    <a:xfrm>
                      <a:off x="0" y="0"/>
                      <a:ext cx="5486400" cy="5486400"/>
                    </a:xfrm>
                    <a:prstGeom prst="rect">
                      <a:avLst/>
                    </a:prstGeom>
                    <a:noFill/>
                    <a:ln w="9525">
                      <a:noFill/>
                      <a:headEnd/>
                      <a:tailEnd/>
                    </a:ln>
                  </pic:spPr>
                </pic:pic>
              </a:graphicData>
            </a:graphic>
          </wp:inline>
        </w:drawing>
      </w:r>
    </w:p>
    <w:p w14:paraId="4E582EBB" w14:textId="77777777" w:rsidR="007A6E1F" w:rsidRDefault="00E36CB3">
      <w:pPr>
        <w:pStyle w:val="ImageCaption"/>
      </w:pPr>
      <w:r>
        <w:t>Figure 3: Frequencies of best buffer with and without taking into account execution time in Case Study 1</w:t>
      </w:r>
    </w:p>
    <w:p w14:paraId="2805983F" w14:textId="77777777" w:rsidR="007A6E1F" w:rsidRDefault="00E36CB3">
      <w:r>
        <w:rPr>
          <w:noProof/>
          <w:lang w:val="es-ES" w:eastAsia="es-ES"/>
        </w:rPr>
        <w:lastRenderedPageBreak/>
        <w:drawing>
          <wp:inline distT="0" distB="0" distL="0" distR="0" wp14:anchorId="772C7600" wp14:editId="7FB7E64A">
            <wp:extent cx="5486400" cy="5486400"/>
            <wp:effectExtent l="0" t="0" r="0" b="0"/>
            <wp:docPr id="4" name="Picture" descr="Figure 4: Evolution of Boyce Index Total (green) and Parcial (blue) and the execution time in minutes (pink) for Arbutus unedo"/>
            <wp:cNvGraphicFramePr/>
            <a:graphic xmlns:a="http://schemas.openxmlformats.org/drawingml/2006/main">
              <a:graphicData uri="http://schemas.openxmlformats.org/drawingml/2006/picture">
                <pic:pic xmlns:pic="http://schemas.openxmlformats.org/drawingml/2006/picture">
                  <pic:nvPicPr>
                    <pic:cNvPr id="0" name="Picture" descr="/Users/xavi/Google%20Drive/MinBA/minba_20180825_balears/results_arb_une/boyce_bandwidth_arb_une_part_tot.png"/>
                    <pic:cNvPicPr>
                      <a:picLocks noChangeAspect="1" noChangeArrowheads="1"/>
                    </pic:cNvPicPr>
                  </pic:nvPicPr>
                  <pic:blipFill>
                    <a:blip r:embed="rId16"/>
                    <a:stretch>
                      <a:fillRect/>
                    </a:stretch>
                  </pic:blipFill>
                  <pic:spPr bwMode="auto">
                    <a:xfrm>
                      <a:off x="0" y="0"/>
                      <a:ext cx="5486400" cy="5486400"/>
                    </a:xfrm>
                    <a:prstGeom prst="rect">
                      <a:avLst/>
                    </a:prstGeom>
                    <a:noFill/>
                    <a:ln w="9525">
                      <a:noFill/>
                      <a:headEnd/>
                      <a:tailEnd/>
                    </a:ln>
                  </pic:spPr>
                </pic:pic>
              </a:graphicData>
            </a:graphic>
          </wp:inline>
        </w:drawing>
      </w:r>
    </w:p>
    <w:p w14:paraId="79AE7A55" w14:textId="77777777" w:rsidR="007A6E1F" w:rsidRDefault="00E36CB3">
      <w:pPr>
        <w:pStyle w:val="ImageCaption"/>
      </w:pPr>
      <w:r>
        <w:t>Figure 4: Evolution of Boyce Index Total (green) and Parcial (blue) and the execution time in minutes (pink) for Arbutus unedo</w:t>
      </w:r>
    </w:p>
    <w:p w14:paraId="3597F9BA" w14:textId="77777777" w:rsidR="007A6E1F" w:rsidRDefault="00E36CB3">
      <w:r>
        <w:rPr>
          <w:noProof/>
          <w:lang w:val="es-ES" w:eastAsia="es-ES"/>
        </w:rPr>
        <w:lastRenderedPageBreak/>
        <w:drawing>
          <wp:inline distT="0" distB="0" distL="0" distR="0" wp14:anchorId="4D0AB4AB" wp14:editId="2EC1F3D7">
            <wp:extent cx="5486400" cy="5486400"/>
            <wp:effectExtent l="0" t="0" r="0" b="0"/>
            <wp:docPr id="5" name="Picture" descr="Figure 5: Evolution of Boyce Index Total (green) and Parcial (blue) and the execution time in minutes (pink) for Asphodelus aestivus"/>
            <wp:cNvGraphicFramePr/>
            <a:graphic xmlns:a="http://schemas.openxmlformats.org/drawingml/2006/main">
              <a:graphicData uri="http://schemas.openxmlformats.org/drawingml/2006/picture">
                <pic:pic xmlns:pic="http://schemas.openxmlformats.org/drawingml/2006/picture">
                  <pic:nvPicPr>
                    <pic:cNvPr id="0" name="Picture" descr="/Users/xavi/Google%20Drive/MinBA/minba_20180825_balears/results_asp_aes/boyce_bandwidth_asp_aes_part_tot.png"/>
                    <pic:cNvPicPr>
                      <a:picLocks noChangeAspect="1" noChangeArrowheads="1"/>
                    </pic:cNvPicPr>
                  </pic:nvPicPr>
                  <pic:blipFill>
                    <a:blip r:embed="rId17"/>
                    <a:stretch>
                      <a:fillRect/>
                    </a:stretch>
                  </pic:blipFill>
                  <pic:spPr bwMode="auto">
                    <a:xfrm>
                      <a:off x="0" y="0"/>
                      <a:ext cx="5486400" cy="5486400"/>
                    </a:xfrm>
                    <a:prstGeom prst="rect">
                      <a:avLst/>
                    </a:prstGeom>
                    <a:noFill/>
                    <a:ln w="9525">
                      <a:noFill/>
                      <a:headEnd/>
                      <a:tailEnd/>
                    </a:ln>
                  </pic:spPr>
                </pic:pic>
              </a:graphicData>
            </a:graphic>
          </wp:inline>
        </w:drawing>
      </w:r>
    </w:p>
    <w:p w14:paraId="22542F50" w14:textId="77777777" w:rsidR="007A6E1F" w:rsidRDefault="00E36CB3">
      <w:pPr>
        <w:pStyle w:val="ImageCaption"/>
      </w:pPr>
      <w:r>
        <w:t>Figure 5: Evolution of Boyce Index Total (green) and Parcial (blue) and the execution time in minutes (pink) for Asphodelus aestivus</w:t>
      </w:r>
    </w:p>
    <w:p w14:paraId="12A7C244" w14:textId="77777777" w:rsidR="007A6E1F" w:rsidRDefault="00E36CB3">
      <w:r>
        <w:rPr>
          <w:noProof/>
          <w:lang w:val="es-ES" w:eastAsia="es-ES"/>
        </w:rPr>
        <w:lastRenderedPageBreak/>
        <w:drawing>
          <wp:inline distT="0" distB="0" distL="0" distR="0" wp14:anchorId="61B45246" wp14:editId="5DC53918">
            <wp:extent cx="5486400" cy="5486400"/>
            <wp:effectExtent l="0" t="0" r="0" b="0"/>
            <wp:docPr id="6" name="Picture" descr="Figure 6: Frequencies of best buffer with and without taking into account execution time in Case Study 2"/>
            <wp:cNvGraphicFramePr/>
            <a:graphic xmlns:a="http://schemas.openxmlformats.org/drawingml/2006/main">
              <a:graphicData uri="http://schemas.openxmlformats.org/drawingml/2006/picture">
                <pic:pic xmlns:pic="http://schemas.openxmlformats.org/drawingml/2006/picture">
                  <pic:nvPicPr>
                    <pic:cNvPr id="0" name="Picture" descr="/Users/xavi/Google%20Drive/MinBA/minba_20180825_balears/BestBandwidths.png"/>
                    <pic:cNvPicPr>
                      <a:picLocks noChangeAspect="1" noChangeArrowheads="1"/>
                    </pic:cNvPicPr>
                  </pic:nvPicPr>
                  <pic:blipFill>
                    <a:blip r:embed="rId18"/>
                    <a:stretch>
                      <a:fillRect/>
                    </a:stretch>
                  </pic:blipFill>
                  <pic:spPr bwMode="auto">
                    <a:xfrm>
                      <a:off x="0" y="0"/>
                      <a:ext cx="5486400" cy="5486400"/>
                    </a:xfrm>
                    <a:prstGeom prst="rect">
                      <a:avLst/>
                    </a:prstGeom>
                    <a:noFill/>
                    <a:ln w="9525">
                      <a:noFill/>
                      <a:headEnd/>
                      <a:tailEnd/>
                    </a:ln>
                  </pic:spPr>
                </pic:pic>
              </a:graphicData>
            </a:graphic>
          </wp:inline>
        </w:drawing>
      </w:r>
    </w:p>
    <w:p w14:paraId="48D47901" w14:textId="77777777" w:rsidR="007A6E1F" w:rsidRDefault="00E36CB3">
      <w:pPr>
        <w:pStyle w:val="ImageCaption"/>
      </w:pPr>
      <w:r>
        <w:t>Figure 6: Frequencies of best buffer with and without taking into account execution time in Case Study 2</w:t>
      </w:r>
    </w:p>
    <w:p w14:paraId="1A32EE16" w14:textId="77777777" w:rsidR="007A6E1F" w:rsidRDefault="00E36CB3">
      <w:pPr>
        <w:pStyle w:val="Ttulo5"/>
      </w:pPr>
      <w:bookmarkStart w:id="140" w:name="pagebreak-2"/>
      <w:bookmarkEnd w:id="140"/>
      <w:r>
        <w:lastRenderedPageBreak/>
        <w:t>pagebreak</w:t>
      </w:r>
    </w:p>
    <w:p w14:paraId="2EE489DA" w14:textId="77777777" w:rsidR="007A6E1F" w:rsidRDefault="00E36CB3">
      <w:pPr>
        <w:pStyle w:val="Ttulo1"/>
      </w:pPr>
      <w:bookmarkStart w:id="141" w:name="references"/>
      <w:bookmarkEnd w:id="141"/>
      <w:r>
        <w:t>References</w:t>
      </w:r>
    </w:p>
    <w:p w14:paraId="10892B18" w14:textId="77777777" w:rsidR="007A6E1F" w:rsidRDefault="00E36CB3">
      <w:pPr>
        <w:pStyle w:val="Bibliografa"/>
      </w:pPr>
      <w:r>
        <w:t xml:space="preserve">Acevedo, P., Jimenez-Valverde, A., Lobo, J. M., &amp; Real, R. (2012). Delimiting the geographical background in species distribution modelling. </w:t>
      </w:r>
      <w:r>
        <w:rPr>
          <w:i/>
        </w:rPr>
        <w:t>Journal of Biogeography</w:t>
      </w:r>
      <w:r>
        <w:t xml:space="preserve">, </w:t>
      </w:r>
      <w:r>
        <w:rPr>
          <w:i/>
        </w:rPr>
        <w:t>39</w:t>
      </w:r>
      <w:r>
        <w:t>(8), 1383–1390. Journal Article. doi:</w:t>
      </w:r>
      <w:hyperlink r:id="rId19">
        <w:r>
          <w:rPr>
            <w:rStyle w:val="Hipervnculo"/>
          </w:rPr>
          <w:t>10.1111/j.1365-2699.2012.02713.x</w:t>
        </w:r>
      </w:hyperlink>
    </w:p>
    <w:p w14:paraId="7946E25A" w14:textId="77777777" w:rsidR="007A6E1F" w:rsidRDefault="00E36CB3">
      <w:pPr>
        <w:pStyle w:val="Bibliografa"/>
      </w:pPr>
      <w:r>
        <w:t xml:space="preserve">Anderson, R. P., &amp; Raza, A. (2010). The effect of the extent of the study region on gis models of species geographic distributions and estimates of niche evolution: Preliminary tests with montane rodents (genus nephelomys) in venezuela. </w:t>
      </w:r>
      <w:r>
        <w:rPr>
          <w:i/>
        </w:rPr>
        <w:t>Journal of Biogeography</w:t>
      </w:r>
      <w:r>
        <w:t xml:space="preserve">, </w:t>
      </w:r>
      <w:r>
        <w:rPr>
          <w:i/>
        </w:rPr>
        <w:t>37</w:t>
      </w:r>
      <w:r>
        <w:t>(7), 1378–1393. Journal Article. doi:</w:t>
      </w:r>
      <w:hyperlink r:id="rId20">
        <w:r>
          <w:rPr>
            <w:rStyle w:val="Hipervnculo"/>
          </w:rPr>
          <w:t>10.1111/j.1365-2699.2010.02290.x</w:t>
        </w:r>
      </w:hyperlink>
    </w:p>
    <w:p w14:paraId="2F667E19" w14:textId="77777777" w:rsidR="007A6E1F" w:rsidRDefault="00E36CB3">
      <w:pPr>
        <w:pStyle w:val="Bibliografa"/>
      </w:pPr>
      <w:r>
        <w:t xml:space="preserve">Barve, N., Barve, V., Jimenez-Valverde, A., Lira-Noriega, A., Maher, S. P., Peterson, A. T., … Villalobos, F. (2011). The crucial role of the accessible area in ecological niche modeling and species distribution modeling. </w:t>
      </w:r>
      <w:r>
        <w:rPr>
          <w:i/>
        </w:rPr>
        <w:t>Ecological Modelling</w:t>
      </w:r>
      <w:r>
        <w:t xml:space="preserve">, </w:t>
      </w:r>
      <w:r>
        <w:rPr>
          <w:i/>
        </w:rPr>
        <w:t>222</w:t>
      </w:r>
      <w:r>
        <w:t>(11), 1810–1819. Journal Article. doi:</w:t>
      </w:r>
      <w:hyperlink r:id="rId21">
        <w:r>
          <w:rPr>
            <w:rStyle w:val="Hipervnculo"/>
          </w:rPr>
          <w:t>10.1016/j.ecolmodel.2011.02.011</w:t>
        </w:r>
      </w:hyperlink>
    </w:p>
    <w:p w14:paraId="0A005209" w14:textId="77777777" w:rsidR="007A6E1F" w:rsidRDefault="00E36CB3">
      <w:pPr>
        <w:pStyle w:val="Bibliografa"/>
      </w:pPr>
      <w:r>
        <w:t xml:space="preserve">Di Cola, V., Broennimann, O., Petitpierre, B., Breiner, F. T., D’Amen, M., Randin, C., … Guisan, A. (2017). Ecospat: An r package to support spatial analyses and modeling of species niches and distributions. </w:t>
      </w:r>
      <w:r>
        <w:rPr>
          <w:i/>
        </w:rPr>
        <w:t>Ecography</w:t>
      </w:r>
      <w:r>
        <w:t xml:space="preserve">, </w:t>
      </w:r>
      <w:r>
        <w:rPr>
          <w:i/>
        </w:rPr>
        <w:t>40</w:t>
      </w:r>
      <w:r>
        <w:t>(6), 774–787. Journal Article. doi:</w:t>
      </w:r>
      <w:hyperlink r:id="rId22">
        <w:r>
          <w:rPr>
            <w:rStyle w:val="Hipervnculo"/>
          </w:rPr>
          <w:t>10.1111/ecog.02671</w:t>
        </w:r>
      </w:hyperlink>
    </w:p>
    <w:p w14:paraId="4957EBA6" w14:textId="77777777" w:rsidR="007A6E1F" w:rsidRDefault="00E36CB3">
      <w:pPr>
        <w:pStyle w:val="Bibliografa"/>
      </w:pPr>
      <w:r>
        <w:t xml:space="preserve">Duque-Lazo, J., Gils, H. van, Groen, T. A., &amp; Navarro-Cerrillo, R. M. (2016). Transferability of species distribution models: The case of phytophthora cinnamomi in southwest spain and southwest australia. </w:t>
      </w:r>
      <w:r>
        <w:rPr>
          <w:i/>
        </w:rPr>
        <w:t>Ecological Modelling</w:t>
      </w:r>
      <w:r>
        <w:t xml:space="preserve">, </w:t>
      </w:r>
      <w:r>
        <w:rPr>
          <w:i/>
        </w:rPr>
        <w:t>320</w:t>
      </w:r>
      <w:r>
        <w:t>, 62–70. Journal Article. doi:</w:t>
      </w:r>
      <w:hyperlink r:id="rId23">
        <w:r>
          <w:rPr>
            <w:rStyle w:val="Hipervnculo"/>
          </w:rPr>
          <w:t>10.1016/j.ecolmodel.2015.09.019</w:t>
        </w:r>
      </w:hyperlink>
    </w:p>
    <w:p w14:paraId="4CF82AFA" w14:textId="77777777" w:rsidR="007A6E1F" w:rsidRDefault="00E36CB3">
      <w:pPr>
        <w:pStyle w:val="Bibliografa"/>
      </w:pPr>
      <w:r>
        <w:t xml:space="preserve">El-Gabbas, A., &amp; Dormann, C. F. (2018). Wrong, but useful: Regional species distribution models may not be improved by range-wide data under biased sampling. </w:t>
      </w:r>
      <w:r>
        <w:rPr>
          <w:i/>
        </w:rPr>
        <w:t>Ecology and Evolution</w:t>
      </w:r>
      <w:r>
        <w:t xml:space="preserve">, </w:t>
      </w:r>
      <w:r>
        <w:rPr>
          <w:i/>
        </w:rPr>
        <w:t>8</w:t>
      </w:r>
      <w:r>
        <w:t>(4), 2196–2206. Journal Article. doi:</w:t>
      </w:r>
      <w:hyperlink r:id="rId24">
        <w:r>
          <w:rPr>
            <w:rStyle w:val="Hipervnculo"/>
          </w:rPr>
          <w:t>10.1002/ece3.3834</w:t>
        </w:r>
      </w:hyperlink>
    </w:p>
    <w:p w14:paraId="67959355" w14:textId="77777777" w:rsidR="007A6E1F" w:rsidRDefault="00E36CB3">
      <w:pPr>
        <w:pStyle w:val="Bibliografa"/>
      </w:pPr>
      <w:r>
        <w:lastRenderedPageBreak/>
        <w:t xml:space="preserve">Elith, J., Phillips, S. J., Hastie, T., Dudik, M., Chee, Y. E., &amp; Yates, C. J. (2011). A statistical explanation of maxent for ecologists. </w:t>
      </w:r>
      <w:r>
        <w:rPr>
          <w:i/>
        </w:rPr>
        <w:t>Diversity and Distributions</w:t>
      </w:r>
      <w:r>
        <w:t xml:space="preserve">, </w:t>
      </w:r>
      <w:r>
        <w:rPr>
          <w:i/>
        </w:rPr>
        <w:t>17</w:t>
      </w:r>
      <w:r>
        <w:t>(1), 43–57. Journal Article. doi:</w:t>
      </w:r>
      <w:hyperlink r:id="rId25">
        <w:r>
          <w:rPr>
            <w:rStyle w:val="Hipervnculo"/>
          </w:rPr>
          <w:t>10.1111/j.1472-4642.2010.00725.x</w:t>
        </w:r>
      </w:hyperlink>
    </w:p>
    <w:p w14:paraId="70420DE6" w14:textId="77777777" w:rsidR="007A6E1F" w:rsidRDefault="00E36CB3">
      <w:pPr>
        <w:pStyle w:val="Bibliografa"/>
      </w:pPr>
      <w:r>
        <w:t xml:space="preserve">Guevara, L., Gerstner, B. E., Kass, J. M., &amp; Anderson, R. P. (2018). Toward ecologically realistic predictions of species distributions: A cross-time example from tropical montane cloud forests. </w:t>
      </w:r>
      <w:r>
        <w:rPr>
          <w:i/>
        </w:rPr>
        <w:t>Global Change Biology</w:t>
      </w:r>
      <w:r>
        <w:t xml:space="preserve">, </w:t>
      </w:r>
      <w:r>
        <w:rPr>
          <w:i/>
        </w:rPr>
        <w:t>24</w:t>
      </w:r>
      <w:r>
        <w:t>(4), 1511–1522. Journal Article. doi:</w:t>
      </w:r>
      <w:hyperlink r:id="rId26">
        <w:r>
          <w:rPr>
            <w:rStyle w:val="Hipervnculo"/>
          </w:rPr>
          <w:t>10.1111/gcb.13992</w:t>
        </w:r>
      </w:hyperlink>
    </w:p>
    <w:p w14:paraId="311C3195" w14:textId="77777777" w:rsidR="007A6E1F" w:rsidRDefault="00E36CB3">
      <w:pPr>
        <w:pStyle w:val="Bibliografa"/>
      </w:pPr>
      <w:r>
        <w:t xml:space="preserve">Hirzel, A. H., Le Lay, G., Helfer, V., Randin, C., &amp; Guisan, A. (2006). Evaluating the ability of habitat suitability models to predict species presences. </w:t>
      </w:r>
      <w:r>
        <w:rPr>
          <w:i/>
        </w:rPr>
        <w:t>Ecological Modelling</w:t>
      </w:r>
      <w:r>
        <w:t xml:space="preserve">, </w:t>
      </w:r>
      <w:r>
        <w:rPr>
          <w:i/>
        </w:rPr>
        <w:t>199</w:t>
      </w:r>
      <w:r>
        <w:t>(2), 142–152. Journal Article. doi:</w:t>
      </w:r>
      <w:hyperlink r:id="rId27">
        <w:r>
          <w:rPr>
            <w:rStyle w:val="Hipervnculo"/>
          </w:rPr>
          <w:t>10.1016/j.ecolmodel.2006.05.017</w:t>
        </w:r>
      </w:hyperlink>
    </w:p>
    <w:p w14:paraId="21A6F2E1" w14:textId="77777777" w:rsidR="007A6E1F" w:rsidRDefault="00E36CB3">
      <w:pPr>
        <w:pStyle w:val="Bibliografa"/>
      </w:pPr>
      <w:r>
        <w:t xml:space="preserve">Jarnevich, C. S., Talbert, M., Morisette, J., Aldridge, C., Brown, C. S., Kumar, S., … Holcombe, T. (2017). Minimizing effects of methodological decisions on interpretation and prediction in species distribution studies: An example with background selection. </w:t>
      </w:r>
      <w:r>
        <w:rPr>
          <w:i/>
        </w:rPr>
        <w:t>Ecological Modelling</w:t>
      </w:r>
      <w:r>
        <w:t xml:space="preserve">, </w:t>
      </w:r>
      <w:r>
        <w:rPr>
          <w:i/>
        </w:rPr>
        <w:t>363</w:t>
      </w:r>
      <w:r>
        <w:t>, 48–56. Journal Article. doi:</w:t>
      </w:r>
      <w:hyperlink r:id="rId28">
        <w:r>
          <w:rPr>
            <w:rStyle w:val="Hipervnculo"/>
          </w:rPr>
          <w:t>10.1016/j.ecolmodel.2017.08.017</w:t>
        </w:r>
      </w:hyperlink>
    </w:p>
    <w:p w14:paraId="1CC05BBC" w14:textId="77777777" w:rsidR="007A6E1F" w:rsidRDefault="00E36CB3">
      <w:pPr>
        <w:pStyle w:val="Bibliografa"/>
      </w:pPr>
      <w:r>
        <w:t xml:space="preserve">Lobo, J. M., Jimenez-Valverde, A., &amp; Real, R. (2008). AUC: A misleading measure of the performance of predictive distribution models. </w:t>
      </w:r>
      <w:r>
        <w:rPr>
          <w:i/>
        </w:rPr>
        <w:t>Global Ecology and Biogeography</w:t>
      </w:r>
      <w:r>
        <w:t xml:space="preserve">, </w:t>
      </w:r>
      <w:r>
        <w:rPr>
          <w:i/>
        </w:rPr>
        <w:t>17</w:t>
      </w:r>
      <w:r>
        <w:t>(2), 145–151. Journal Article. doi:</w:t>
      </w:r>
      <w:hyperlink r:id="rId29">
        <w:r>
          <w:rPr>
            <w:rStyle w:val="Hipervnculo"/>
          </w:rPr>
          <w:t>10.1111/j.1466-8238.2007.00358.x</w:t>
        </w:r>
      </w:hyperlink>
    </w:p>
    <w:p w14:paraId="1A8C0567" w14:textId="77777777" w:rsidR="007A6E1F" w:rsidRDefault="00E36CB3">
      <w:pPr>
        <w:pStyle w:val="Bibliografa"/>
      </w:pPr>
      <w:r>
        <w:t xml:space="preserve">Phillips, S. J., Anderson, R. P., &amp; Schapire, R. E. (2006). Maximum entropy modeling of species geographic distributions. </w:t>
      </w:r>
      <w:r>
        <w:rPr>
          <w:i/>
        </w:rPr>
        <w:t>Ecological Modelling</w:t>
      </w:r>
      <w:r>
        <w:t xml:space="preserve">, </w:t>
      </w:r>
      <w:r>
        <w:rPr>
          <w:i/>
        </w:rPr>
        <w:t>190</w:t>
      </w:r>
      <w:r>
        <w:t>(3-4), 231–259. Journal Article. doi:</w:t>
      </w:r>
      <w:hyperlink r:id="rId30">
        <w:r>
          <w:rPr>
            <w:rStyle w:val="Hipervnculo"/>
          </w:rPr>
          <w:t>10.1016/j.ecolmodel.2005.03.026</w:t>
        </w:r>
      </w:hyperlink>
    </w:p>
    <w:p w14:paraId="08B80C8C" w14:textId="77777777" w:rsidR="007A6E1F" w:rsidRDefault="00E36CB3">
      <w:pPr>
        <w:pStyle w:val="Bibliografa"/>
      </w:pPr>
      <w:r>
        <w:t xml:space="preserve">Raes, N. (2012). Partial versus full species distribution models. </w:t>
      </w:r>
      <w:r>
        <w:rPr>
          <w:i/>
        </w:rPr>
        <w:t>Natureza &amp; Conservacao</w:t>
      </w:r>
      <w:r>
        <w:t xml:space="preserve">, </w:t>
      </w:r>
      <w:r>
        <w:rPr>
          <w:i/>
        </w:rPr>
        <w:t>10</w:t>
      </w:r>
      <w:r>
        <w:t>(2), 127–138. Journal Article. doi:</w:t>
      </w:r>
      <w:hyperlink r:id="rId31">
        <w:r>
          <w:rPr>
            <w:rStyle w:val="Hipervnculo"/>
          </w:rPr>
          <w:t>10.4322/natcon.2012.020</w:t>
        </w:r>
      </w:hyperlink>
    </w:p>
    <w:p w14:paraId="17C61F51" w14:textId="77777777" w:rsidR="007A6E1F" w:rsidRDefault="00E36CB3">
      <w:pPr>
        <w:pStyle w:val="Bibliografa"/>
      </w:pPr>
      <w:r>
        <w:t>Rotllan-Puig, X. (2018). PreSPickR: Downloading species presences (occurrences) from public repositories. Computer Program. doi:</w:t>
      </w:r>
      <w:hyperlink r:id="rId32">
        <w:r>
          <w:rPr>
            <w:rStyle w:val="Hipervnculo"/>
          </w:rPr>
          <w:t>10.13140/RG.2.2.10574.97607/1</w:t>
        </w:r>
      </w:hyperlink>
    </w:p>
    <w:p w14:paraId="26AC32B4" w14:textId="77777777" w:rsidR="007A6E1F" w:rsidRDefault="00E36CB3">
      <w:pPr>
        <w:pStyle w:val="Bibliografa"/>
      </w:pPr>
      <w:r>
        <w:t xml:space="preserve">Sanchez-Fernandez, D., Lobo, J. M., &amp; Lucia Hernandez-Manrique, O. (2011). Species distribution models that do not incorporate global data misrepresent potential </w:t>
      </w:r>
      <w:r>
        <w:lastRenderedPageBreak/>
        <w:t xml:space="preserve">distributions: A case study using iberian diving beetles. </w:t>
      </w:r>
      <w:r>
        <w:rPr>
          <w:i/>
        </w:rPr>
        <w:t>Diversity and Distributions</w:t>
      </w:r>
      <w:r>
        <w:t xml:space="preserve">, </w:t>
      </w:r>
      <w:r>
        <w:rPr>
          <w:i/>
        </w:rPr>
        <w:t>17</w:t>
      </w:r>
      <w:r>
        <w:t>(1), 163–171. Journal Article. doi:</w:t>
      </w:r>
      <w:hyperlink r:id="rId33">
        <w:r>
          <w:rPr>
            <w:rStyle w:val="Hipervnculo"/>
          </w:rPr>
          <w:t>10.1111/j.1472-4642.2010.00716.x</w:t>
        </w:r>
      </w:hyperlink>
    </w:p>
    <w:p w14:paraId="3721F9C9" w14:textId="77777777" w:rsidR="007A6E1F" w:rsidRDefault="00E36CB3">
      <w:pPr>
        <w:pStyle w:val="Bibliografa"/>
      </w:pPr>
      <w:r>
        <w:t xml:space="preserve">Thuiller, W., Lafourcade, B., Engler, R., &amp; Araujo, M. B. (2009). BIOMOD - a platform for ensemble forecasting of species distributions. </w:t>
      </w:r>
      <w:r>
        <w:rPr>
          <w:i/>
        </w:rPr>
        <w:t>Ecography</w:t>
      </w:r>
      <w:r>
        <w:t xml:space="preserve">, </w:t>
      </w:r>
      <w:r>
        <w:rPr>
          <w:i/>
        </w:rPr>
        <w:t>32</w:t>
      </w:r>
      <w:r>
        <w:t>(3), 369–373. Journal Article. doi:</w:t>
      </w:r>
      <w:hyperlink r:id="rId34">
        <w:r>
          <w:rPr>
            <w:rStyle w:val="Hipervnculo"/>
          </w:rPr>
          <w:t>10.1111/j.1600-0587.2008.05742.x</w:t>
        </w:r>
      </w:hyperlink>
    </w:p>
    <w:sectPr w:rsidR="007A6E1F" w:rsidSect="00E36CB3">
      <w:footerReference w:type="even" r:id="rId35"/>
      <w:footerReference w:type="default" r:id="rId36"/>
      <w:pgSz w:w="12240" w:h="15840"/>
      <w:pgMar w:top="1440" w:right="1800" w:bottom="1440" w:left="180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nna Traveset" w:date="2019-02-23T20:06:00Z" w:initials="AT">
    <w:p w14:paraId="722C3C9C" w14:textId="77777777" w:rsidR="00A157E6" w:rsidRDefault="00A157E6">
      <w:pPr>
        <w:pStyle w:val="Textocomentario"/>
      </w:pPr>
      <w:ins w:id="9" w:author="Anna Traveset" w:date="2019-02-23T20:05:00Z">
        <w:r>
          <w:rPr>
            <w:rStyle w:val="Refdecomentario"/>
          </w:rPr>
          <w:annotationRef/>
        </w:r>
      </w:ins>
      <w:r>
        <w:t xml:space="preserve">Pot </w:t>
      </w:r>
      <w:proofErr w:type="spellStart"/>
      <w:r>
        <w:t>ser</w:t>
      </w:r>
      <w:proofErr w:type="spellEnd"/>
      <w:r>
        <w:t xml:space="preserve"> </w:t>
      </w:r>
      <w:proofErr w:type="spellStart"/>
      <w:r>
        <w:t>tothom</w:t>
      </w:r>
      <w:proofErr w:type="spellEnd"/>
      <w:r>
        <w:t xml:space="preserve"> </w:t>
      </w:r>
      <w:proofErr w:type="spellStart"/>
      <w:r>
        <w:t>ja</w:t>
      </w:r>
      <w:proofErr w:type="spellEnd"/>
      <w:r>
        <w:t xml:space="preserve"> sap </w:t>
      </w:r>
      <w:proofErr w:type="spellStart"/>
      <w:r>
        <w:t>que</w:t>
      </w:r>
      <w:proofErr w:type="spellEnd"/>
      <w:r>
        <w:t xml:space="preserve"> </w:t>
      </w:r>
      <w:proofErr w:type="spellStart"/>
      <w:r>
        <w:t>és</w:t>
      </w:r>
      <w:proofErr w:type="spellEnd"/>
      <w:r>
        <w:t xml:space="preserve"> </w:t>
      </w:r>
      <w:proofErr w:type="spellStart"/>
      <w:r>
        <w:t>una</w:t>
      </w:r>
      <w:proofErr w:type="spellEnd"/>
      <w:r>
        <w:t xml:space="preserve"> pseudo-absence </w:t>
      </w:r>
      <w:proofErr w:type="spellStart"/>
      <w:r>
        <w:t>però</w:t>
      </w:r>
      <w:proofErr w:type="spellEnd"/>
      <w:r>
        <w:t xml:space="preserve"> </w:t>
      </w:r>
      <w:proofErr w:type="spellStart"/>
      <w:r>
        <w:t>penso</w:t>
      </w:r>
      <w:proofErr w:type="spellEnd"/>
      <w:r>
        <w:t xml:space="preserve"> </w:t>
      </w:r>
      <w:proofErr w:type="spellStart"/>
      <w:r>
        <w:t>que</w:t>
      </w:r>
      <w:proofErr w:type="spellEnd"/>
      <w:r>
        <w:t xml:space="preserve"> </w:t>
      </w:r>
      <w:proofErr w:type="spellStart"/>
      <w:r>
        <w:t>millor</w:t>
      </w:r>
      <w:proofErr w:type="spellEnd"/>
      <w:r>
        <w:t xml:space="preserve"> </w:t>
      </w:r>
      <w:proofErr w:type="spellStart"/>
      <w:r>
        <w:t>deixar</w:t>
      </w:r>
      <w:proofErr w:type="spellEnd"/>
      <w:r>
        <w:t xml:space="preserve">-ho </w:t>
      </w:r>
      <w:proofErr w:type="spellStart"/>
      <w:r>
        <w:t>clar</w:t>
      </w:r>
      <w:proofErr w:type="spellEnd"/>
      <w:r>
        <w:t xml:space="preserve"> des del </w:t>
      </w:r>
      <w:proofErr w:type="spellStart"/>
      <w:r>
        <w:t>principi</w:t>
      </w:r>
      <w:proofErr w:type="spellEnd"/>
      <w:r>
        <w:t xml:space="preserve"> no?</w:t>
      </w:r>
    </w:p>
  </w:comment>
  <w:comment w:id="12" w:author="Anna Traveset" w:date="2019-02-23T20:07:00Z" w:initials="AT">
    <w:p w14:paraId="261E2648" w14:textId="77777777" w:rsidR="00A157E6" w:rsidRDefault="00A157E6">
      <w:pPr>
        <w:pStyle w:val="Textocomentario"/>
      </w:pPr>
      <w:ins w:id="15" w:author="Anna Traveset" w:date="2019-02-23T20:07:00Z">
        <w:r>
          <w:rPr>
            <w:rStyle w:val="Refdecomentario"/>
          </w:rPr>
          <w:annotationRef/>
        </w:r>
      </w:ins>
      <w:r>
        <w:t>Or: remains a challenge?</w:t>
      </w:r>
    </w:p>
  </w:comment>
  <w:comment w:id="25" w:author="Anna Traveset" w:date="2019-02-23T20:10:00Z" w:initials="AT">
    <w:p w14:paraId="6DAF6A80" w14:textId="77777777" w:rsidR="00A157E6" w:rsidRDefault="00A157E6">
      <w:pPr>
        <w:pStyle w:val="Textocomentario"/>
      </w:pPr>
      <w:r>
        <w:rPr>
          <w:rStyle w:val="Refdecomentario"/>
        </w:rPr>
        <w:annotationRef/>
      </w:r>
      <w:r>
        <w:t xml:space="preserve">In the models?  O </w:t>
      </w:r>
      <w:proofErr w:type="spellStart"/>
      <w:r>
        <w:t>vols</w:t>
      </w:r>
      <w:proofErr w:type="spellEnd"/>
      <w:r>
        <w:t xml:space="preserve"> </w:t>
      </w:r>
      <w:proofErr w:type="spellStart"/>
      <w:r>
        <w:t>dir</w:t>
      </w:r>
      <w:proofErr w:type="spellEnd"/>
      <w:r>
        <w:t xml:space="preserve"> ‘considered’?</w:t>
      </w:r>
    </w:p>
  </w:comment>
  <w:comment w:id="42" w:author="Anna Traveset" w:date="2019-02-23T20:15:00Z" w:initials="AT">
    <w:p w14:paraId="7D95A23D" w14:textId="77777777" w:rsidR="00A157E6" w:rsidRDefault="00A157E6">
      <w:pPr>
        <w:pStyle w:val="Textocomentario"/>
      </w:pPr>
      <w:r>
        <w:rPr>
          <w:rStyle w:val="Refdecomentario"/>
        </w:rPr>
        <w:annotationRef/>
      </w:r>
      <w:r>
        <w:t xml:space="preserve">Or: performed at a </w:t>
      </w:r>
      <w:proofErr w:type="spellStart"/>
      <w:r>
        <w:t xml:space="preserve">country or </w:t>
      </w:r>
      <w:proofErr w:type="spellEnd"/>
      <w:r>
        <w:t xml:space="preserve">regional </w:t>
      </w:r>
      <w:proofErr w:type="spellStart"/>
      <w:proofErr w:type="gramStart"/>
      <w:r>
        <w:t>leve</w:t>
      </w:r>
      <w:proofErr w:type="spellEnd"/>
      <w:r>
        <w:t>l ...</w:t>
      </w:r>
      <w:proofErr w:type="gramEnd"/>
    </w:p>
  </w:comment>
  <w:comment w:id="56" w:author="Anna Traveset" w:date="2019-02-23T20:18:00Z" w:initials="AT">
    <w:p w14:paraId="7CE2DBB8" w14:textId="7A76E82E" w:rsidR="00A157E6" w:rsidRDefault="00A157E6">
      <w:pPr>
        <w:pStyle w:val="Textocomentario"/>
      </w:pPr>
      <w:r>
        <w:rPr>
          <w:rStyle w:val="Refdecomentario"/>
        </w:rPr>
        <w:annotationRef/>
      </w:r>
      <w:r>
        <w:t>Imply?</w:t>
      </w:r>
    </w:p>
  </w:comment>
  <w:comment w:id="89" w:author="Anna Traveset" w:date="2019-02-23T20:33:00Z" w:initials="AT">
    <w:p w14:paraId="2CFA5042" w14:textId="2B81BAFE" w:rsidR="00A157E6" w:rsidRDefault="00A157E6">
      <w:pPr>
        <w:pStyle w:val="Textocomentario"/>
      </w:pPr>
      <w:r>
        <w:rPr>
          <w:rStyle w:val="Refdecomentario"/>
        </w:rPr>
        <w:annotationRef/>
      </w:r>
      <w:r>
        <w:t>Used?</w:t>
      </w:r>
    </w:p>
  </w:comment>
  <w:comment w:id="90" w:author="Anna Traveset" w:date="2019-02-23T20:33:00Z" w:initials="AT">
    <w:p w14:paraId="1CF695D3" w14:textId="2EC5C1BE" w:rsidR="00A157E6" w:rsidRDefault="00A157E6">
      <w:pPr>
        <w:pStyle w:val="Textocomentario"/>
      </w:pPr>
      <w:ins w:id="95" w:author="Anna Traveset" w:date="2019-02-23T20:33:00Z">
        <w:r>
          <w:rPr>
            <w:rStyle w:val="Refdecomentario"/>
          </w:rPr>
          <w:annotationRef/>
        </w:r>
      </w:ins>
      <w:proofErr w:type="spellStart"/>
      <w:r>
        <w:t>Crec</w:t>
      </w:r>
      <w:proofErr w:type="spellEnd"/>
      <w:r>
        <w:t xml:space="preserve"> </w:t>
      </w:r>
      <w:proofErr w:type="spellStart"/>
      <w:r>
        <w:t>que</w:t>
      </w:r>
      <w:proofErr w:type="spellEnd"/>
      <w:r>
        <w:t xml:space="preserve"> ho </w:t>
      </w:r>
      <w:proofErr w:type="spellStart"/>
      <w:r>
        <w:t>enganxaria</w:t>
      </w:r>
      <w:proofErr w:type="spellEnd"/>
    </w:p>
  </w:comment>
  <w:comment w:id="108" w:author="Anna Traveset" w:date="2019-02-23T20:39:00Z" w:initials="AT">
    <w:p w14:paraId="6F8A7479" w14:textId="7243F010" w:rsidR="00A157E6" w:rsidRDefault="00A157E6">
      <w:pPr>
        <w:pStyle w:val="Textocomentario"/>
      </w:pPr>
      <w:r>
        <w:rPr>
          <w:rStyle w:val="Refdecomentario"/>
        </w:rPr>
        <w:annotationRef/>
      </w:r>
      <w:proofErr w:type="spellStart"/>
      <w:r>
        <w:t>Escollides</w:t>
      </w:r>
      <w:proofErr w:type="spellEnd"/>
      <w:r>
        <w:t xml:space="preserve"> </w:t>
      </w:r>
      <w:proofErr w:type="spellStart"/>
      <w:r>
        <w:t>amb</w:t>
      </w:r>
      <w:proofErr w:type="spellEnd"/>
      <w:r>
        <w:t xml:space="preserve"> </w:t>
      </w:r>
      <w:proofErr w:type="spellStart"/>
      <w:r>
        <w:t>quin</w:t>
      </w:r>
      <w:proofErr w:type="spellEnd"/>
      <w:r>
        <w:t xml:space="preserve"> </w:t>
      </w:r>
      <w:proofErr w:type="spellStart"/>
      <w:r>
        <w:t>criteri</w:t>
      </w:r>
      <w:proofErr w:type="spellEnd"/>
      <w:r>
        <w:t>?</w:t>
      </w:r>
    </w:p>
  </w:comment>
  <w:comment w:id="111" w:author="Anna Traveset" w:date="2019-02-23T20:37:00Z" w:initials="AT">
    <w:p w14:paraId="5A5D6557" w14:textId="5FD9A62B" w:rsidR="00A157E6" w:rsidRDefault="00A157E6">
      <w:pPr>
        <w:pStyle w:val="Textocomentario"/>
      </w:pPr>
      <w:r>
        <w:rPr>
          <w:rStyle w:val="Refdecomentario"/>
        </w:rPr>
        <w:annotationRef/>
      </w:r>
      <w:r>
        <w:t xml:space="preserve">Cal </w:t>
      </w:r>
      <w:proofErr w:type="spellStart"/>
      <w:r>
        <w:t>justificar</w:t>
      </w:r>
      <w:proofErr w:type="spellEnd"/>
      <w:r>
        <w:t xml:space="preserve"> per </w:t>
      </w:r>
      <w:proofErr w:type="spellStart"/>
      <w:r>
        <w:t>què</w:t>
      </w:r>
      <w:proofErr w:type="spellEnd"/>
      <w:r>
        <w:t xml:space="preserve"> uses </w:t>
      </w:r>
      <w:proofErr w:type="spellStart"/>
      <w:r>
        <w:t>aquestes</w:t>
      </w:r>
      <w:proofErr w:type="spellEnd"/>
      <w:r>
        <w:t xml:space="preserve"> en </w:t>
      </w:r>
      <w:proofErr w:type="spellStart"/>
      <w:r>
        <w:t>concret</w:t>
      </w:r>
      <w:proofErr w:type="spellEnd"/>
      <w:r>
        <w:t>?</w:t>
      </w:r>
    </w:p>
  </w:comment>
  <w:comment w:id="119" w:author="Anna Traveset" w:date="2019-02-23T20:40:00Z" w:initials="AT">
    <w:p w14:paraId="0938B38A" w14:textId="484D4202" w:rsidR="00A157E6" w:rsidRDefault="00A157E6">
      <w:pPr>
        <w:pStyle w:val="Textocomentario"/>
      </w:pPr>
      <w:r>
        <w:rPr>
          <w:rStyle w:val="Refdecomentario"/>
        </w:rPr>
        <w:annotationRef/>
      </w:r>
      <w:proofErr w:type="spellStart"/>
      <w:r>
        <w:t>Això</w:t>
      </w:r>
      <w:proofErr w:type="spellEnd"/>
      <w:r>
        <w:t xml:space="preserve"> </w:t>
      </w:r>
      <w:proofErr w:type="spellStart"/>
      <w:r>
        <w:t>ja</w:t>
      </w:r>
      <w:proofErr w:type="spellEnd"/>
      <w:r>
        <w:t xml:space="preserve"> ho has </w:t>
      </w:r>
      <w:proofErr w:type="spellStart"/>
      <w:r>
        <w:t>dit</w:t>
      </w:r>
      <w:proofErr w:type="spellEnd"/>
      <w:r>
        <w:t xml:space="preserve"> </w:t>
      </w:r>
      <w:proofErr w:type="spellStart"/>
      <w:r>
        <w:t>abans</w:t>
      </w:r>
      <w:proofErr w:type="spellEnd"/>
      <w:r>
        <w:t xml:space="preserve">, </w:t>
      </w:r>
      <w:proofErr w:type="spellStart"/>
      <w:r>
        <w:t>crec</w:t>
      </w:r>
      <w:proofErr w:type="spellEnd"/>
      <w:r>
        <w:t xml:space="preserve"> </w:t>
      </w:r>
      <w:proofErr w:type="spellStart"/>
      <w:r>
        <w:t>que</w:t>
      </w:r>
      <w:proofErr w:type="spellEnd"/>
      <w:r>
        <w:t xml:space="preserve"> ho </w:t>
      </w:r>
      <w:proofErr w:type="spellStart"/>
      <w:r>
        <w:t>treuria</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C5967" w14:textId="77777777" w:rsidR="00A157E6" w:rsidRDefault="00A157E6">
      <w:pPr>
        <w:spacing w:after="0" w:line="240" w:lineRule="auto"/>
      </w:pPr>
      <w:r>
        <w:separator/>
      </w:r>
    </w:p>
  </w:endnote>
  <w:endnote w:type="continuationSeparator" w:id="0">
    <w:p w14:paraId="6C6BE38D" w14:textId="77777777" w:rsidR="00A157E6" w:rsidRDefault="00A1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1B23A" w14:textId="77777777" w:rsidR="00A157E6" w:rsidRDefault="00A157E6" w:rsidP="00E36CB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EF2F4C" w14:textId="77777777" w:rsidR="00A157E6" w:rsidRDefault="00A157E6" w:rsidP="00E36CB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D8F50" w14:textId="77777777" w:rsidR="00A157E6" w:rsidRDefault="00A157E6" w:rsidP="00E36CB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31B6">
      <w:rPr>
        <w:rStyle w:val="Nmerodepgina"/>
        <w:noProof/>
      </w:rPr>
      <w:t>10</w:t>
    </w:r>
    <w:r>
      <w:rPr>
        <w:rStyle w:val="Nmerodepgina"/>
      </w:rPr>
      <w:fldChar w:fldCharType="end"/>
    </w:r>
  </w:p>
  <w:p w14:paraId="1A4FC961" w14:textId="77777777" w:rsidR="00A157E6" w:rsidRDefault="00A157E6" w:rsidP="00E36CB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D191F" w14:textId="77777777" w:rsidR="00A157E6" w:rsidRDefault="00A157E6">
      <w:r>
        <w:separator/>
      </w:r>
    </w:p>
  </w:footnote>
  <w:footnote w:type="continuationSeparator" w:id="0">
    <w:p w14:paraId="27C1899A" w14:textId="77777777" w:rsidR="00A157E6" w:rsidRDefault="00A157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7F018"/>
    <w:multiLevelType w:val="multilevel"/>
    <w:tmpl w:val="150CC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43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88804FA"/>
    <w:multiLevelType w:val="multilevel"/>
    <w:tmpl w:val="4D4A7400"/>
    <w:lvl w:ilvl="0">
      <w:start w:val="1"/>
      <w:numFmt w:val="decimal"/>
      <w:pStyle w:val="Ttulo1"/>
      <w:lvlText w:val="%1"/>
      <w:lvlJc w:val="left"/>
      <w:pPr>
        <w:tabs>
          <w:tab w:val="num" w:pos="454"/>
        </w:tabs>
        <w:ind w:left="0" w:firstLine="0"/>
      </w:pPr>
      <w:rPr>
        <w:rFonts w:hint="default"/>
      </w:rPr>
    </w:lvl>
    <w:lvl w:ilvl="1">
      <w:start w:val="1"/>
      <w:numFmt w:val="decimal"/>
      <w:pStyle w:val="Ttulo2"/>
      <w:lvlText w:val="%1.%2"/>
      <w:lvlJc w:val="left"/>
      <w:pPr>
        <w:tabs>
          <w:tab w:val="num" w:pos="454"/>
        </w:tabs>
        <w:ind w:left="0" w:firstLine="0"/>
      </w:pPr>
      <w:rPr>
        <w:rFonts w:hint="default"/>
      </w:rPr>
    </w:lvl>
    <w:lvl w:ilvl="2">
      <w:start w:val="1"/>
      <w:numFmt w:val="decimal"/>
      <w:pStyle w:val="Ttulo3"/>
      <w:lvlText w:val="%1.%2.%3"/>
      <w:lvlJc w:val="left"/>
      <w:pPr>
        <w:tabs>
          <w:tab w:val="num" w:pos="454"/>
        </w:tabs>
        <w:ind w:left="0" w:firstLine="0"/>
      </w:pPr>
      <w:rPr>
        <w:rFonts w:hint="default"/>
      </w:rPr>
    </w:lvl>
    <w:lvl w:ilvl="3">
      <w:start w:val="1"/>
      <w:numFmt w:val="decimal"/>
      <w:pStyle w:val="Ttulo4"/>
      <w:lvlText w:val="%1.%2.%3.%4"/>
      <w:lvlJc w:val="left"/>
      <w:pPr>
        <w:ind w:left="1224" w:hanging="864"/>
      </w:pPr>
      <w:rPr>
        <w:rFonts w:hint="default"/>
      </w:rPr>
    </w:lvl>
    <w:lvl w:ilvl="4">
      <w:start w:val="1"/>
      <w:numFmt w:val="decimal"/>
      <w:pStyle w:val="Ttulo5"/>
      <w:lvlText w:val="%1.%2.%3.%4.%5"/>
      <w:lvlJc w:val="left"/>
      <w:pPr>
        <w:ind w:left="1368" w:hanging="1008"/>
      </w:pPr>
      <w:rPr>
        <w:rFonts w:hint="default"/>
      </w:rPr>
    </w:lvl>
    <w:lvl w:ilvl="5">
      <w:start w:val="1"/>
      <w:numFmt w:val="decimal"/>
      <w:pStyle w:val="Ttulo6"/>
      <w:lvlText w:val="%1.%2.%3.%4.%5.%6"/>
      <w:lvlJc w:val="left"/>
      <w:pPr>
        <w:ind w:left="1512" w:hanging="1152"/>
      </w:pPr>
      <w:rPr>
        <w:rFonts w:hint="default"/>
      </w:rPr>
    </w:lvl>
    <w:lvl w:ilvl="6">
      <w:start w:val="1"/>
      <w:numFmt w:val="decimal"/>
      <w:pStyle w:val="Ttulo7"/>
      <w:lvlText w:val="%1.%2.%3.%4.%5.%6.%7"/>
      <w:lvlJc w:val="left"/>
      <w:pPr>
        <w:ind w:left="1656" w:hanging="1296"/>
      </w:pPr>
      <w:rPr>
        <w:rFonts w:hint="default"/>
      </w:rPr>
    </w:lvl>
    <w:lvl w:ilvl="7">
      <w:start w:val="1"/>
      <w:numFmt w:val="decimal"/>
      <w:pStyle w:val="Ttulo8"/>
      <w:lvlText w:val="%1.%2.%3.%4.%5.%6.%7.%8"/>
      <w:lvlJc w:val="left"/>
      <w:pPr>
        <w:ind w:left="1800" w:hanging="1440"/>
      </w:pPr>
      <w:rPr>
        <w:rFonts w:hint="default"/>
      </w:rPr>
    </w:lvl>
    <w:lvl w:ilvl="8">
      <w:start w:val="1"/>
      <w:numFmt w:val="decimal"/>
      <w:pStyle w:val="Ttulo9"/>
      <w:lvlText w:val="%1.%2.%3.%4.%5.%6.%7.%8.%9"/>
      <w:lvlJc w:val="left"/>
      <w:pPr>
        <w:ind w:left="1944" w:hanging="1584"/>
      </w:pPr>
      <w:rPr>
        <w:rFonts w:hint="default"/>
      </w:rPr>
    </w:lvl>
  </w:abstractNum>
  <w:abstractNum w:abstractNumId="3">
    <w:nsid w:val="231806BC"/>
    <w:multiLevelType w:val="multilevel"/>
    <w:tmpl w:val="23908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4390294"/>
    <w:multiLevelType w:val="multilevel"/>
    <w:tmpl w:val="9612DF16"/>
    <w:lvl w:ilvl="0">
      <w:start w:val="1"/>
      <w:numFmt w:val="decimal"/>
      <w:lvlText w:val="%1"/>
      <w:lvlJc w:val="left"/>
      <w:pPr>
        <w:tabs>
          <w:tab w:val="num" w:pos="907"/>
        </w:tabs>
        <w:ind w:left="0" w:firstLine="0"/>
      </w:pPr>
      <w:rPr>
        <w:rFonts w:hint="default"/>
      </w:rPr>
    </w:lvl>
    <w:lvl w:ilvl="1">
      <w:start w:val="1"/>
      <w:numFmt w:val="decimal"/>
      <w:lvlText w:val="%1.%2"/>
      <w:lvlJc w:val="left"/>
      <w:pPr>
        <w:tabs>
          <w:tab w:val="num" w:pos="907"/>
        </w:tabs>
        <w:ind w:left="0" w:firstLine="0"/>
      </w:pPr>
      <w:rPr>
        <w:rFonts w:hint="default"/>
      </w:rPr>
    </w:lvl>
    <w:lvl w:ilvl="2">
      <w:start w:val="1"/>
      <w:numFmt w:val="decimal"/>
      <w:lvlText w:val="%1.%2.%3"/>
      <w:lvlJc w:val="left"/>
      <w:pPr>
        <w:tabs>
          <w:tab w:val="num" w:pos="907"/>
        </w:tabs>
        <w:ind w:left="0" w:firstLine="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nsid w:val="5729147F"/>
    <w:multiLevelType w:val="multilevel"/>
    <w:tmpl w:val="2DFEAE9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F2CF50E"/>
    <w:multiLevelType w:val="multilevel"/>
    <w:tmpl w:val="6DEA2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0247D07"/>
    <w:multiLevelType w:val="multilevel"/>
    <w:tmpl w:val="EB32699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nsid w:val="706516F4"/>
    <w:multiLevelType w:val="multilevel"/>
    <w:tmpl w:val="EB9086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 w:numId="5">
    <w:abstractNumId w:val="5"/>
  </w:num>
  <w:num w:numId="6">
    <w:abstractNumId w:val="7"/>
  </w:num>
  <w:num w:numId="7">
    <w:abstractNumId w:val="4"/>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260B"/>
    <w:rsid w:val="004E29B3"/>
    <w:rsid w:val="005573BC"/>
    <w:rsid w:val="00590D07"/>
    <w:rsid w:val="00784D58"/>
    <w:rsid w:val="007A6E1F"/>
    <w:rsid w:val="00823C23"/>
    <w:rsid w:val="008805CB"/>
    <w:rsid w:val="008D6863"/>
    <w:rsid w:val="009C6D29"/>
    <w:rsid w:val="00A157E6"/>
    <w:rsid w:val="00B86B75"/>
    <w:rsid w:val="00BC48D5"/>
    <w:rsid w:val="00C36279"/>
    <w:rsid w:val="00E315A3"/>
    <w:rsid w:val="00E36CB3"/>
    <w:rsid w:val="00F731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E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B788A"/>
    <w:pPr>
      <w:spacing w:after="240" w:line="360" w:lineRule="auto"/>
    </w:pPr>
    <w:rPr>
      <w:rFonts w:ascii="Times New Roman" w:hAnsi="Times New Roman"/>
    </w:rPr>
  </w:style>
  <w:style w:type="paragraph" w:styleId="Ttulo1">
    <w:name w:val="heading 1"/>
    <w:basedOn w:val="Normal"/>
    <w:next w:val="Textodecuerpo"/>
    <w:autoRedefine/>
    <w:uiPriority w:val="9"/>
    <w:qFormat/>
    <w:rsid w:val="00902154"/>
    <w:pPr>
      <w:keepNext/>
      <w:keepLines/>
      <w:numPr>
        <w:numId w:val="3"/>
      </w:numPr>
      <w:spacing w:before="360"/>
      <w:outlineLvl w:val="0"/>
    </w:pPr>
    <w:rPr>
      <w:rFonts w:eastAsiaTheme="majorEastAsia" w:cstheme="majorBidi"/>
      <w:b/>
      <w:bCs/>
      <w:sz w:val="32"/>
      <w:szCs w:val="32"/>
    </w:rPr>
  </w:style>
  <w:style w:type="paragraph" w:styleId="Ttulo2">
    <w:name w:val="heading 2"/>
    <w:basedOn w:val="Normal"/>
    <w:next w:val="Textodecuerpo"/>
    <w:autoRedefine/>
    <w:uiPriority w:val="9"/>
    <w:unhideWhenUsed/>
    <w:qFormat/>
    <w:rsid w:val="00902154"/>
    <w:pPr>
      <w:keepNext/>
      <w:keepLines/>
      <w:numPr>
        <w:ilvl w:val="1"/>
        <w:numId w:val="3"/>
      </w:numPr>
      <w:spacing w:before="120" w:after="120"/>
      <w:outlineLvl w:val="1"/>
    </w:pPr>
    <w:rPr>
      <w:rFonts w:eastAsiaTheme="majorEastAsia" w:cstheme="majorBidi"/>
      <w:b/>
      <w:bCs/>
      <w:sz w:val="28"/>
      <w:szCs w:val="32"/>
    </w:rPr>
  </w:style>
  <w:style w:type="paragraph" w:styleId="Ttulo3">
    <w:name w:val="heading 3"/>
    <w:basedOn w:val="Normal"/>
    <w:next w:val="Textodecuerpo"/>
    <w:uiPriority w:val="9"/>
    <w:unhideWhenUsed/>
    <w:qFormat/>
    <w:rsid w:val="00902154"/>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decuerpo"/>
    <w:uiPriority w:val="9"/>
    <w:unhideWhenUsed/>
    <w:qFormat/>
    <w:rsid w:val="00902154"/>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decuerpo"/>
    <w:autoRedefine/>
    <w:uiPriority w:val="9"/>
    <w:unhideWhenUsed/>
    <w:qFormat/>
    <w:rsid w:val="006E5105"/>
    <w:pPr>
      <w:keepNext/>
      <w:keepLines/>
      <w:pageBreakBefore/>
      <w:numPr>
        <w:ilvl w:val="4"/>
        <w:numId w:val="3"/>
      </w:numPr>
      <w:spacing w:after="0"/>
      <w:ind w:left="1366" w:hanging="1009"/>
      <w:contextualSpacing/>
      <w:outlineLvl w:val="4"/>
    </w:pPr>
    <w:rPr>
      <w:rFonts w:asciiTheme="majorHAnsi" w:eastAsiaTheme="majorEastAsia" w:hAnsiTheme="majorHAnsi" w:cstheme="majorBidi"/>
      <w:i/>
      <w:iCs/>
      <w:color w:val="FFFFFF" w:themeColor="background1"/>
    </w:rPr>
  </w:style>
  <w:style w:type="paragraph" w:styleId="Ttulo6">
    <w:name w:val="heading 6"/>
    <w:basedOn w:val="Normal"/>
    <w:next w:val="Textodecuerpo"/>
    <w:uiPriority w:val="9"/>
    <w:unhideWhenUsed/>
    <w:qFormat/>
    <w:rsid w:val="00902154"/>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90215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rsid w:val="0090215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rsid w:val="0090215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B788A"/>
    <w:pPr>
      <w:spacing w:before="0" w:after="240"/>
    </w:pPr>
    <w:rPr>
      <w:rFonts w:cs="Times New Roman"/>
    </w:rPr>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AF09CF"/>
    <w:pPr>
      <w:keepNext/>
      <w:keepLines/>
      <w:spacing w:before="480"/>
      <w:jc w:val="center"/>
    </w:pPr>
    <w:rPr>
      <w:rFonts w:eastAsiaTheme="majorEastAsia" w:cstheme="majorBidi"/>
      <w:b/>
      <w:bCs/>
      <w:sz w:val="36"/>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autoRedefine/>
    <w:qFormat/>
    <w:rsid w:val="006C20DD"/>
    <w:pPr>
      <w:spacing w:after="120"/>
      <w:ind w:left="567" w:hanging="567"/>
    </w:p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Encabezadodetabladecontenido">
    <w:name w:val="TOC Heading"/>
    <w:basedOn w:val="Ttulo1"/>
    <w:next w:val="Textodecuerp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3DE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3DE9"/>
    <w:rPr>
      <w:rFonts w:ascii="Lucida Grande" w:hAnsi="Lucida Grande" w:cs="Lucida Grande"/>
      <w:sz w:val="18"/>
      <w:szCs w:val="18"/>
    </w:rPr>
  </w:style>
  <w:style w:type="character" w:customStyle="1" w:styleId="Ttulo7Car">
    <w:name w:val="Título 7 Car"/>
    <w:basedOn w:val="Fuentedeprrafopredeter"/>
    <w:link w:val="Ttulo7"/>
    <w:rsid w:val="0090215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rsid w:val="0090215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902154"/>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rsid w:val="00F4669D"/>
    <w:pPr>
      <w:tabs>
        <w:tab w:val="center" w:pos="4320"/>
        <w:tab w:val="right" w:pos="8640"/>
      </w:tabs>
      <w:spacing w:after="0"/>
    </w:pPr>
  </w:style>
  <w:style w:type="character" w:customStyle="1" w:styleId="PiedepginaCar">
    <w:name w:val="Pie de página Car"/>
    <w:basedOn w:val="Fuentedeprrafopredeter"/>
    <w:link w:val="Piedepgina"/>
    <w:rsid w:val="00F4669D"/>
  </w:style>
  <w:style w:type="character" w:styleId="Nmerodepgina">
    <w:name w:val="page number"/>
    <w:basedOn w:val="Fuentedeprrafopredeter"/>
    <w:rsid w:val="00F4669D"/>
  </w:style>
  <w:style w:type="character" w:styleId="Nmerodelnea">
    <w:name w:val="line number"/>
    <w:basedOn w:val="Fuentedeprrafopredeter"/>
    <w:rsid w:val="00F4669D"/>
  </w:style>
  <w:style w:type="table" w:styleId="Tablaconcuadrcula">
    <w:name w:val="Table Grid"/>
    <w:basedOn w:val="Tablanormal"/>
    <w:rsid w:val="009147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E36CB3"/>
    <w:rPr>
      <w:sz w:val="18"/>
      <w:szCs w:val="18"/>
    </w:rPr>
  </w:style>
  <w:style w:type="paragraph" w:styleId="Textocomentario">
    <w:name w:val="annotation text"/>
    <w:basedOn w:val="Normal"/>
    <w:link w:val="TextocomentarioCar"/>
    <w:rsid w:val="00E36CB3"/>
    <w:pPr>
      <w:spacing w:line="240" w:lineRule="auto"/>
    </w:pPr>
  </w:style>
  <w:style w:type="character" w:customStyle="1" w:styleId="TextocomentarioCar">
    <w:name w:val="Texto comentario Car"/>
    <w:basedOn w:val="Fuentedeprrafopredeter"/>
    <w:link w:val="Textocomentario"/>
    <w:rsid w:val="00E36CB3"/>
    <w:rPr>
      <w:rFonts w:ascii="Times New Roman" w:hAnsi="Times New Roman"/>
    </w:rPr>
  </w:style>
  <w:style w:type="paragraph" w:styleId="Asuntodelcomentario">
    <w:name w:val="annotation subject"/>
    <w:basedOn w:val="Textocomentario"/>
    <w:next w:val="Textocomentario"/>
    <w:link w:val="AsuntodelcomentarioCar"/>
    <w:rsid w:val="00E36CB3"/>
    <w:rPr>
      <w:b/>
      <w:bCs/>
      <w:sz w:val="20"/>
      <w:szCs w:val="20"/>
    </w:rPr>
  </w:style>
  <w:style w:type="character" w:customStyle="1" w:styleId="AsuntodelcomentarioCar">
    <w:name w:val="Asunto del comentario Car"/>
    <w:basedOn w:val="TextocomentarioCar"/>
    <w:link w:val="Asuntodelcomentario"/>
    <w:rsid w:val="00E36CB3"/>
    <w:rPr>
      <w:rFonts w:ascii="Times New Roman" w:hAnsi="Times New Roman"/>
      <w:b/>
      <w:bCs/>
      <w:sz w:val="20"/>
      <w:szCs w:val="20"/>
    </w:rPr>
  </w:style>
  <w:style w:type="paragraph" w:styleId="Revisin">
    <w:name w:val="Revision"/>
    <w:hidden/>
    <w:rsid w:val="00823C23"/>
    <w:pPr>
      <w:spacing w:after="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B788A"/>
    <w:pPr>
      <w:spacing w:after="240" w:line="360" w:lineRule="auto"/>
    </w:pPr>
    <w:rPr>
      <w:rFonts w:ascii="Times New Roman" w:hAnsi="Times New Roman"/>
    </w:rPr>
  </w:style>
  <w:style w:type="paragraph" w:styleId="Ttulo1">
    <w:name w:val="heading 1"/>
    <w:basedOn w:val="Normal"/>
    <w:next w:val="Textodecuerpo"/>
    <w:autoRedefine/>
    <w:uiPriority w:val="9"/>
    <w:qFormat/>
    <w:rsid w:val="00902154"/>
    <w:pPr>
      <w:keepNext/>
      <w:keepLines/>
      <w:numPr>
        <w:numId w:val="3"/>
      </w:numPr>
      <w:spacing w:before="360"/>
      <w:outlineLvl w:val="0"/>
    </w:pPr>
    <w:rPr>
      <w:rFonts w:eastAsiaTheme="majorEastAsia" w:cstheme="majorBidi"/>
      <w:b/>
      <w:bCs/>
      <w:sz w:val="32"/>
      <w:szCs w:val="32"/>
    </w:rPr>
  </w:style>
  <w:style w:type="paragraph" w:styleId="Ttulo2">
    <w:name w:val="heading 2"/>
    <w:basedOn w:val="Normal"/>
    <w:next w:val="Textodecuerpo"/>
    <w:autoRedefine/>
    <w:uiPriority w:val="9"/>
    <w:unhideWhenUsed/>
    <w:qFormat/>
    <w:rsid w:val="00902154"/>
    <w:pPr>
      <w:keepNext/>
      <w:keepLines/>
      <w:numPr>
        <w:ilvl w:val="1"/>
        <w:numId w:val="3"/>
      </w:numPr>
      <w:spacing w:before="120" w:after="120"/>
      <w:outlineLvl w:val="1"/>
    </w:pPr>
    <w:rPr>
      <w:rFonts w:eastAsiaTheme="majorEastAsia" w:cstheme="majorBidi"/>
      <w:b/>
      <w:bCs/>
      <w:sz w:val="28"/>
      <w:szCs w:val="32"/>
    </w:rPr>
  </w:style>
  <w:style w:type="paragraph" w:styleId="Ttulo3">
    <w:name w:val="heading 3"/>
    <w:basedOn w:val="Normal"/>
    <w:next w:val="Textodecuerpo"/>
    <w:uiPriority w:val="9"/>
    <w:unhideWhenUsed/>
    <w:qFormat/>
    <w:rsid w:val="00902154"/>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decuerpo"/>
    <w:uiPriority w:val="9"/>
    <w:unhideWhenUsed/>
    <w:qFormat/>
    <w:rsid w:val="00902154"/>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decuerpo"/>
    <w:autoRedefine/>
    <w:uiPriority w:val="9"/>
    <w:unhideWhenUsed/>
    <w:qFormat/>
    <w:rsid w:val="006E5105"/>
    <w:pPr>
      <w:keepNext/>
      <w:keepLines/>
      <w:pageBreakBefore/>
      <w:numPr>
        <w:ilvl w:val="4"/>
        <w:numId w:val="3"/>
      </w:numPr>
      <w:spacing w:after="0"/>
      <w:ind w:left="1366" w:hanging="1009"/>
      <w:contextualSpacing/>
      <w:outlineLvl w:val="4"/>
    </w:pPr>
    <w:rPr>
      <w:rFonts w:asciiTheme="majorHAnsi" w:eastAsiaTheme="majorEastAsia" w:hAnsiTheme="majorHAnsi" w:cstheme="majorBidi"/>
      <w:i/>
      <w:iCs/>
      <w:color w:val="FFFFFF" w:themeColor="background1"/>
    </w:rPr>
  </w:style>
  <w:style w:type="paragraph" w:styleId="Ttulo6">
    <w:name w:val="heading 6"/>
    <w:basedOn w:val="Normal"/>
    <w:next w:val="Textodecuerpo"/>
    <w:uiPriority w:val="9"/>
    <w:unhideWhenUsed/>
    <w:qFormat/>
    <w:rsid w:val="00902154"/>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90215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rsid w:val="0090215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rsid w:val="0090215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B788A"/>
    <w:pPr>
      <w:spacing w:before="0" w:after="240"/>
    </w:pPr>
    <w:rPr>
      <w:rFonts w:cs="Times New Roman"/>
    </w:rPr>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AF09CF"/>
    <w:pPr>
      <w:keepNext/>
      <w:keepLines/>
      <w:spacing w:before="480"/>
      <w:jc w:val="center"/>
    </w:pPr>
    <w:rPr>
      <w:rFonts w:eastAsiaTheme="majorEastAsia" w:cstheme="majorBidi"/>
      <w:b/>
      <w:bCs/>
      <w:sz w:val="36"/>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autoRedefine/>
    <w:qFormat/>
    <w:rsid w:val="006C20DD"/>
    <w:pPr>
      <w:spacing w:after="120"/>
      <w:ind w:left="567" w:hanging="567"/>
    </w:p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Encabezadodetabladecontenido">
    <w:name w:val="TOC Heading"/>
    <w:basedOn w:val="Ttulo1"/>
    <w:next w:val="Textodecuerp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3DE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3DE9"/>
    <w:rPr>
      <w:rFonts w:ascii="Lucida Grande" w:hAnsi="Lucida Grande" w:cs="Lucida Grande"/>
      <w:sz w:val="18"/>
      <w:szCs w:val="18"/>
    </w:rPr>
  </w:style>
  <w:style w:type="character" w:customStyle="1" w:styleId="Ttulo7Car">
    <w:name w:val="Título 7 Car"/>
    <w:basedOn w:val="Fuentedeprrafopredeter"/>
    <w:link w:val="Ttulo7"/>
    <w:rsid w:val="0090215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rsid w:val="0090215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902154"/>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rsid w:val="00F4669D"/>
    <w:pPr>
      <w:tabs>
        <w:tab w:val="center" w:pos="4320"/>
        <w:tab w:val="right" w:pos="8640"/>
      </w:tabs>
      <w:spacing w:after="0"/>
    </w:pPr>
  </w:style>
  <w:style w:type="character" w:customStyle="1" w:styleId="PiedepginaCar">
    <w:name w:val="Pie de página Car"/>
    <w:basedOn w:val="Fuentedeprrafopredeter"/>
    <w:link w:val="Piedepgina"/>
    <w:rsid w:val="00F4669D"/>
  </w:style>
  <w:style w:type="character" w:styleId="Nmerodepgina">
    <w:name w:val="page number"/>
    <w:basedOn w:val="Fuentedeprrafopredeter"/>
    <w:rsid w:val="00F4669D"/>
  </w:style>
  <w:style w:type="character" w:styleId="Nmerodelnea">
    <w:name w:val="line number"/>
    <w:basedOn w:val="Fuentedeprrafopredeter"/>
    <w:rsid w:val="00F4669D"/>
  </w:style>
  <w:style w:type="table" w:styleId="Tablaconcuadrcula">
    <w:name w:val="Table Grid"/>
    <w:basedOn w:val="Tablanormal"/>
    <w:rsid w:val="009147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E36CB3"/>
    <w:rPr>
      <w:sz w:val="18"/>
      <w:szCs w:val="18"/>
    </w:rPr>
  </w:style>
  <w:style w:type="paragraph" w:styleId="Textocomentario">
    <w:name w:val="annotation text"/>
    <w:basedOn w:val="Normal"/>
    <w:link w:val="TextocomentarioCar"/>
    <w:rsid w:val="00E36CB3"/>
    <w:pPr>
      <w:spacing w:line="240" w:lineRule="auto"/>
    </w:pPr>
  </w:style>
  <w:style w:type="character" w:customStyle="1" w:styleId="TextocomentarioCar">
    <w:name w:val="Texto comentario Car"/>
    <w:basedOn w:val="Fuentedeprrafopredeter"/>
    <w:link w:val="Textocomentario"/>
    <w:rsid w:val="00E36CB3"/>
    <w:rPr>
      <w:rFonts w:ascii="Times New Roman" w:hAnsi="Times New Roman"/>
    </w:rPr>
  </w:style>
  <w:style w:type="paragraph" w:styleId="Asuntodelcomentario">
    <w:name w:val="annotation subject"/>
    <w:basedOn w:val="Textocomentario"/>
    <w:next w:val="Textocomentario"/>
    <w:link w:val="AsuntodelcomentarioCar"/>
    <w:rsid w:val="00E36CB3"/>
    <w:rPr>
      <w:b/>
      <w:bCs/>
      <w:sz w:val="20"/>
      <w:szCs w:val="20"/>
    </w:rPr>
  </w:style>
  <w:style w:type="character" w:customStyle="1" w:styleId="AsuntodelcomentarioCar">
    <w:name w:val="Asunto del comentario Car"/>
    <w:basedOn w:val="TextocomentarioCar"/>
    <w:link w:val="Asuntodelcomentario"/>
    <w:rsid w:val="00E36CB3"/>
    <w:rPr>
      <w:rFonts w:ascii="Times New Roman" w:hAnsi="Times New Roman"/>
      <w:b/>
      <w:bCs/>
      <w:sz w:val="20"/>
      <w:szCs w:val="20"/>
    </w:rPr>
  </w:style>
  <w:style w:type="paragraph" w:styleId="Revisin">
    <w:name w:val="Revision"/>
    <w:hidden/>
    <w:rsid w:val="00823C23"/>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111/j.1365-2699.2010.02290.x" TargetMode="External"/><Relationship Id="rId21" Type="http://schemas.openxmlformats.org/officeDocument/2006/relationships/hyperlink" Target="https://doi.org/10.1016/j.ecolmodel.2011.02.011" TargetMode="External"/><Relationship Id="rId22" Type="http://schemas.openxmlformats.org/officeDocument/2006/relationships/hyperlink" Target="https://doi.org/10.1111/ecog.02671" TargetMode="External"/><Relationship Id="rId23" Type="http://schemas.openxmlformats.org/officeDocument/2006/relationships/hyperlink" Target="https://doi.org/10.1016/j.ecolmodel.2015.09.019" TargetMode="External"/><Relationship Id="rId24" Type="http://schemas.openxmlformats.org/officeDocument/2006/relationships/hyperlink" Target="https://doi.org/10.1002/ece3.3834" TargetMode="External"/><Relationship Id="rId25" Type="http://schemas.openxmlformats.org/officeDocument/2006/relationships/hyperlink" Target="https://doi.org/10.1111/j.1472-4642.2010.00725.x" TargetMode="External"/><Relationship Id="rId26" Type="http://schemas.openxmlformats.org/officeDocument/2006/relationships/hyperlink" Target="https://doi.org/10.1111/gcb.13992" TargetMode="External"/><Relationship Id="rId27" Type="http://schemas.openxmlformats.org/officeDocument/2006/relationships/hyperlink" Target="https://doi.org/10.1016/j.ecolmodel.2006.05.017" TargetMode="External"/><Relationship Id="rId28" Type="http://schemas.openxmlformats.org/officeDocument/2006/relationships/hyperlink" Target="https://doi.org/10.1016/j.ecolmodel.2017.08.017" TargetMode="External"/><Relationship Id="rId29" Type="http://schemas.openxmlformats.org/officeDocument/2006/relationships/hyperlink" Target="https://doi.org/10.1111/j.1466-8238.2007.00358.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j.ecolmodel.2005.03.026" TargetMode="External"/><Relationship Id="rId31" Type="http://schemas.openxmlformats.org/officeDocument/2006/relationships/hyperlink" Target="https://doi.org/10.4322/natcon.2012.020" TargetMode="External"/><Relationship Id="rId32" Type="http://schemas.openxmlformats.org/officeDocument/2006/relationships/hyperlink" Target="https://doi.org/10.13140/RG.2.2.10574.97607/1" TargetMode="External"/><Relationship Id="rId9"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bif.org/" TargetMode="External"/><Relationship Id="rId33" Type="http://schemas.openxmlformats.org/officeDocument/2006/relationships/hyperlink" Target="https://doi.org/10.1111/j.1472-4642.2010.00716.x" TargetMode="External"/><Relationship Id="rId34" Type="http://schemas.openxmlformats.org/officeDocument/2006/relationships/hyperlink" Target="https://doi.org/10.1111/j.1600-0587.2008.05742.x"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github.com/xavi-rp/MinBA" TargetMode="External"/><Relationship Id="rId11" Type="http://schemas.openxmlformats.org/officeDocument/2006/relationships/hyperlink" Target="https://github.com/xavi-rp/MinBAR" TargetMode="External"/><Relationship Id="rId12" Type="http://schemas.openxmlformats.org/officeDocument/2006/relationships/hyperlink" Target="http://bioatles.caib.e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doi.org/10.1111/j.1365-2699.2012.02713.x"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3536</Words>
  <Characters>19454</Characters>
  <Application>Microsoft Macintosh Word</Application>
  <DocSecurity>0</DocSecurity>
  <Lines>162</Lines>
  <Paragraphs>45</Paragraphs>
  <ScaleCrop>false</ScaleCrop>
  <Company>xrp</Company>
  <LinksUpToDate>false</LinksUpToDate>
  <CharactersWithSpaces>22945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MINIMAL BACKGROUND AREA FOR SPECIES DISTRIBUTION MODELS: MinBAR PACKAGE</dc:title>
  <dc:creator>Xavier Rotllan-Puig &amp; Anna Traveset(??)</dc:creator>
  <cp:lastModifiedBy>Anna Traveset</cp:lastModifiedBy>
  <cp:revision>5</cp:revision>
  <dcterms:created xsi:type="dcterms:W3CDTF">2019-02-23T16:51:00Z</dcterms:created>
  <dcterms:modified xsi:type="dcterms:W3CDTF">2019-02-23T19:43:00Z</dcterms:modified>
</cp:coreProperties>
</file>